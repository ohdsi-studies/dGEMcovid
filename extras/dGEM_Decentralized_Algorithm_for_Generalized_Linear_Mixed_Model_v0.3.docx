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7248" w14:textId="77777777" w:rsidR="00A26520" w:rsidRDefault="00A26520"/>
    <w:p w14:paraId="01DA28C0" w14:textId="09DB0347" w:rsidR="00A26520" w:rsidRDefault="45B04A12" w:rsidP="00554190">
      <w:pPr>
        <w:pStyle w:val="Title"/>
        <w:jc w:val="center"/>
      </w:pPr>
      <w:r>
        <w:t>OHDSI</w:t>
      </w:r>
      <w:r w:rsidR="7634FD63">
        <w:t>:</w:t>
      </w:r>
      <w:r>
        <w:t xml:space="preserve"> </w:t>
      </w:r>
      <w:r w:rsidR="00F72510">
        <w:t xml:space="preserve">Applying the </w:t>
      </w:r>
      <w:r w:rsidR="00F72510" w:rsidRPr="0045624C">
        <w:rPr>
          <w:u w:val="single"/>
        </w:rPr>
        <w:t>D</w:t>
      </w:r>
      <w:r w:rsidR="008772A2">
        <w:t>ecentralized</w:t>
      </w:r>
      <w:r w:rsidR="00F72510">
        <w:t xml:space="preserve"> </w:t>
      </w:r>
      <w:r w:rsidR="008772A2" w:rsidRPr="00ED6AB5">
        <w:rPr>
          <w:u w:val="single"/>
        </w:rPr>
        <w:t>G</w:t>
      </w:r>
      <w:r w:rsidR="008772A2">
        <w:t xml:space="preserve">eneralized </w:t>
      </w:r>
      <w:r w:rsidR="00F72510">
        <w:t xml:space="preserve">Linear Mixed </w:t>
      </w:r>
      <w:r w:rsidR="0061565B" w:rsidRPr="00ED6AB5">
        <w:rPr>
          <w:u w:val="single"/>
        </w:rPr>
        <w:t>E</w:t>
      </w:r>
      <w:r w:rsidR="0061565B">
        <w:t xml:space="preserve">ffects </w:t>
      </w:r>
      <w:r w:rsidR="00F72510" w:rsidRPr="00ED6AB5">
        <w:rPr>
          <w:u w:val="single"/>
        </w:rPr>
        <w:t>M</w:t>
      </w:r>
      <w:r w:rsidR="00F72510">
        <w:t>odel</w:t>
      </w:r>
      <w:r w:rsidR="00AF433F">
        <w:t xml:space="preserve"> (</w:t>
      </w:r>
      <w:proofErr w:type="spellStart"/>
      <w:r w:rsidR="00AF433F">
        <w:t>dGEM</w:t>
      </w:r>
      <w:proofErr w:type="spellEnd"/>
      <w:r w:rsidR="00AF433F">
        <w:t>)</w:t>
      </w:r>
      <w:r w:rsidR="00F72510">
        <w:t xml:space="preserve"> </w:t>
      </w:r>
      <w:r w:rsidR="00E07536">
        <w:t xml:space="preserve">for </w:t>
      </w:r>
      <w:r w:rsidR="004A1755">
        <w:t>H</w:t>
      </w:r>
      <w:r w:rsidR="00E07536">
        <w:t xml:space="preserve">ospital </w:t>
      </w:r>
      <w:r w:rsidR="004A1755">
        <w:t>P</w:t>
      </w:r>
      <w:r w:rsidR="00E07536">
        <w:t>rofiling</w:t>
      </w:r>
      <w:r w:rsidR="008E5E6D">
        <w:t xml:space="preserve"> of</w:t>
      </w:r>
      <w:r w:rsidR="00F72510">
        <w:t xml:space="preserve"> </w:t>
      </w:r>
      <w:r w:rsidR="607A16AB">
        <w:t xml:space="preserve">COVID-19 </w:t>
      </w:r>
      <w:r w:rsidR="00BE5FCD">
        <w:t>M</w:t>
      </w:r>
      <w:r w:rsidR="00E105C8">
        <w:t>ortality</w:t>
      </w:r>
      <w:r w:rsidR="607A16AB">
        <w:t xml:space="preserve"> </w:t>
      </w:r>
      <w:r w:rsidR="005418D7">
        <w:t>D</w:t>
      </w:r>
      <w:r w:rsidR="00F72510">
        <w:t xml:space="preserve">ata across OHDSI Network </w:t>
      </w:r>
      <w:bookmarkStart w:id="0" w:name="_p31ve3pvgjbb" w:colFirst="0" w:colLast="0"/>
      <w:bookmarkEnd w:id="0"/>
    </w:p>
    <w:p w14:paraId="4EE5C3B0" w14:textId="54403DCF" w:rsidR="00DA5BC8" w:rsidRPr="00DA5BC8" w:rsidRDefault="0092461C">
      <w:r>
        <w:rPr>
          <w:b/>
        </w:rPr>
        <w:t>Version</w:t>
      </w:r>
      <w:r w:rsidR="00FE2F14">
        <w:rPr>
          <w:b/>
        </w:rPr>
        <w:t>:</w:t>
      </w:r>
      <w:r>
        <w:rPr>
          <w:b/>
        </w:rPr>
        <w:t xml:space="preserve"> </w:t>
      </w:r>
      <w:r w:rsidR="00D3123A">
        <w:t>0.1</w:t>
      </w:r>
      <w:r w:rsidR="00E2761C">
        <w:t xml:space="preserve"> (feasibility test)</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3E7DC674" w14:textId="23098760" w:rsidR="005D065F" w:rsidRDefault="00F72510" w:rsidP="00CA21CE">
      <w:pPr>
        <w:rPr>
          <w:rFonts w:eastAsia="Times New Roman" w:cs="Arial"/>
          <w:shd w:val="clear" w:color="auto" w:fill="FFFFFF"/>
        </w:rPr>
      </w:pPr>
      <w:r w:rsidRPr="00D33812">
        <w:rPr>
          <w:lang w:eastAsia="ko-KR"/>
        </w:rPr>
        <w:t xml:space="preserve">Yong Chen, </w:t>
      </w:r>
      <w:r w:rsidR="00D33812" w:rsidRPr="00D33812">
        <w:rPr>
          <w:rFonts w:eastAsia="Times New Roman" w:cs="Arial"/>
          <w:shd w:val="clear" w:color="auto" w:fill="FFFFFF"/>
        </w:rPr>
        <w:t xml:space="preserve">Department of Biostatistics, </w:t>
      </w:r>
      <w:proofErr w:type="gramStart"/>
      <w:r w:rsidR="00D33812" w:rsidRPr="00D33812">
        <w:rPr>
          <w:rFonts w:eastAsia="Times New Roman" w:cs="Arial"/>
          <w:shd w:val="clear" w:color="auto" w:fill="FFFFFF"/>
        </w:rPr>
        <w:t>Epidemiology</w:t>
      </w:r>
      <w:proofErr w:type="gramEnd"/>
      <w:r w:rsidR="00D33812" w:rsidRPr="00D33812">
        <w:rPr>
          <w:rFonts w:eastAsia="Times New Roman" w:cs="Arial"/>
          <w:shd w:val="clear" w:color="auto" w:fill="FFFFFF"/>
        </w:rPr>
        <w:t xml:space="preserve"> and Informatics (DBEI), the Perelman School of Medicine, University of Pennsylvania</w:t>
      </w:r>
    </w:p>
    <w:p w14:paraId="3F9B3701" w14:textId="56264FDD" w:rsidR="009A255F" w:rsidRPr="00D33812" w:rsidRDefault="009A255F" w:rsidP="00CA21CE">
      <w:pPr>
        <w:rPr>
          <w:rFonts w:eastAsia="Times New Roman" w:cs="Times New Roman"/>
          <w:sz w:val="24"/>
          <w:szCs w:val="24"/>
        </w:rPr>
      </w:pPr>
      <w:r>
        <w:rPr>
          <w:lang w:eastAsia="ko-KR"/>
        </w:rPr>
        <w:t>Jiayi Tong</w:t>
      </w:r>
      <w:r w:rsidRPr="3FBEB383">
        <w:rPr>
          <w:lang w:eastAsia="ko-KR"/>
        </w:rPr>
        <w:t xml:space="preserve">, </w:t>
      </w:r>
      <w:r w:rsidRPr="3FBEB383">
        <w:rPr>
          <w:rFonts w:eastAsia="Times New Roman" w:cs="Arial"/>
        </w:rPr>
        <w:t xml:space="preserve">Department of Biostatistics, </w:t>
      </w:r>
      <w:proofErr w:type="gramStart"/>
      <w:r w:rsidRPr="3FBEB383">
        <w:rPr>
          <w:rFonts w:eastAsia="Times New Roman" w:cs="Arial"/>
        </w:rPr>
        <w:t>Epidemiology</w:t>
      </w:r>
      <w:proofErr w:type="gramEnd"/>
      <w:r w:rsidRPr="3FBEB383">
        <w:rPr>
          <w:rFonts w:eastAsia="Times New Roman" w:cs="Arial"/>
        </w:rPr>
        <w:t xml:space="preserve"> and Informatics (DBEI), the Perelman School of Medicine, University of Pennsylvania</w:t>
      </w:r>
    </w:p>
    <w:p w14:paraId="69A36379" w14:textId="7F9A3755" w:rsidR="00F72510" w:rsidRPr="00D33812" w:rsidRDefault="00F72510" w:rsidP="00CA21CE">
      <w:pPr>
        <w:rPr>
          <w:lang w:eastAsia="ko-KR"/>
        </w:rPr>
      </w:pPr>
      <w:r w:rsidRPr="00D33812">
        <w:rPr>
          <w:lang w:eastAsia="ko-KR"/>
        </w:rPr>
        <w:t xml:space="preserve">Jenna Reps, </w:t>
      </w:r>
      <w:r w:rsidR="00D33812" w:rsidRPr="00D33812">
        <w:rPr>
          <w:lang w:eastAsia="ko-KR"/>
        </w:rPr>
        <w:t>Janssen R&amp;D, Titusville, NJ</w:t>
      </w:r>
    </w:p>
    <w:p w14:paraId="5E922FC6" w14:textId="77777777" w:rsidR="00CA21CE" w:rsidRPr="00CB5628" w:rsidRDefault="00CA21CE"/>
    <w:p w14:paraId="6B1D3C49" w14:textId="2DD6828E" w:rsidR="009D45C8" w:rsidRDefault="00A26520">
      <w:r w:rsidRPr="00554190">
        <w:rPr>
          <w:b/>
        </w:rPr>
        <w:t>Date</w:t>
      </w:r>
      <w:r w:rsidR="0074593E" w:rsidRPr="00554190">
        <w:rPr>
          <w:b/>
        </w:rPr>
        <w:t>:</w:t>
      </w:r>
      <w:r w:rsidR="00EE506E">
        <w:t xml:space="preserve"> </w:t>
      </w:r>
      <w:r w:rsidR="008772A2">
        <w:rPr>
          <w:lang w:eastAsia="ko-KR"/>
        </w:rPr>
        <w:t xml:space="preserve">March </w:t>
      </w:r>
      <w:r w:rsidR="000E5D33">
        <w:rPr>
          <w:lang w:eastAsia="ko-KR"/>
        </w:rPr>
        <w:t>25</w:t>
      </w:r>
      <w:r w:rsidR="008772A2">
        <w:rPr>
          <w:lang w:eastAsia="ko-KR"/>
        </w:rPr>
        <w:t>, 2022</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11"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Batang"/>
          <w:noProof/>
        </w:rPr>
      </w:sdtEndPr>
      <w:sdtContent>
        <w:p w14:paraId="303517E0" w14:textId="77777777" w:rsidR="000F0CE6" w:rsidRDefault="00572D03">
          <w:pPr>
            <w:pStyle w:val="TOCHeading"/>
          </w:pPr>
          <w:r>
            <w:t>Table of c</w:t>
          </w:r>
          <w:r w:rsidR="000F0CE6">
            <w:t>ontents</w:t>
          </w:r>
        </w:p>
        <w:p w14:paraId="72301370" w14:textId="1671CE57" w:rsidR="009D14D1" w:rsidRDefault="000F0CE6">
          <w:pPr>
            <w:pStyle w:val="TOC1"/>
            <w:tabs>
              <w:tab w:val="left" w:pos="440"/>
              <w:tab w:val="right" w:leader="dot" w:pos="9350"/>
            </w:tabs>
            <w:rPr>
              <w:rFonts w:eastAsiaTheme="minorEastAsia"/>
              <w:noProof/>
              <w:sz w:val="24"/>
              <w:szCs w:val="24"/>
              <w:lang w:eastAsia="zh-CN"/>
            </w:rPr>
          </w:pPr>
          <w:r>
            <w:fldChar w:fldCharType="begin"/>
          </w:r>
          <w:r>
            <w:instrText xml:space="preserve"> TOC \o "1-3" \h \z \u </w:instrText>
          </w:r>
          <w:r>
            <w:fldChar w:fldCharType="separate"/>
          </w:r>
          <w:hyperlink w:anchor="_Toc98328022" w:history="1">
            <w:r w:rsidR="009D14D1" w:rsidRPr="006700E2">
              <w:rPr>
                <w:rStyle w:val="Hyperlink"/>
                <w:noProof/>
              </w:rPr>
              <w:t>2</w:t>
            </w:r>
            <w:r w:rsidR="009D14D1">
              <w:rPr>
                <w:rFonts w:eastAsiaTheme="minorEastAsia"/>
                <w:noProof/>
                <w:sz w:val="24"/>
                <w:szCs w:val="24"/>
                <w:lang w:eastAsia="zh-CN"/>
              </w:rPr>
              <w:tab/>
            </w:r>
            <w:r w:rsidR="009D14D1" w:rsidRPr="006700E2">
              <w:rPr>
                <w:rStyle w:val="Hyperlink"/>
                <w:noProof/>
              </w:rPr>
              <w:t>List of abbreviations</w:t>
            </w:r>
            <w:r w:rsidR="009D14D1">
              <w:rPr>
                <w:noProof/>
                <w:webHidden/>
              </w:rPr>
              <w:tab/>
            </w:r>
            <w:r w:rsidR="009D14D1">
              <w:rPr>
                <w:noProof/>
                <w:webHidden/>
              </w:rPr>
              <w:fldChar w:fldCharType="begin"/>
            </w:r>
            <w:r w:rsidR="009D14D1">
              <w:rPr>
                <w:noProof/>
                <w:webHidden/>
              </w:rPr>
              <w:instrText xml:space="preserve"> PAGEREF _Toc98328022 \h </w:instrText>
            </w:r>
            <w:r w:rsidR="009D14D1">
              <w:rPr>
                <w:noProof/>
                <w:webHidden/>
              </w:rPr>
            </w:r>
            <w:r w:rsidR="009D14D1">
              <w:rPr>
                <w:noProof/>
                <w:webHidden/>
              </w:rPr>
              <w:fldChar w:fldCharType="separate"/>
            </w:r>
            <w:r w:rsidR="009D14D1">
              <w:rPr>
                <w:noProof/>
                <w:webHidden/>
              </w:rPr>
              <w:t>2</w:t>
            </w:r>
            <w:r w:rsidR="009D14D1">
              <w:rPr>
                <w:noProof/>
                <w:webHidden/>
              </w:rPr>
              <w:fldChar w:fldCharType="end"/>
            </w:r>
          </w:hyperlink>
        </w:p>
        <w:p w14:paraId="3966A1E1" w14:textId="749C2401" w:rsidR="009D14D1" w:rsidRDefault="00E06FEB">
          <w:pPr>
            <w:pStyle w:val="TOC1"/>
            <w:tabs>
              <w:tab w:val="left" w:pos="440"/>
              <w:tab w:val="right" w:leader="dot" w:pos="9350"/>
            </w:tabs>
            <w:rPr>
              <w:rFonts w:eastAsiaTheme="minorEastAsia"/>
              <w:noProof/>
              <w:sz w:val="24"/>
              <w:szCs w:val="24"/>
              <w:lang w:eastAsia="zh-CN"/>
            </w:rPr>
          </w:pPr>
          <w:hyperlink w:anchor="_Toc98328023" w:history="1">
            <w:r w:rsidR="009D14D1" w:rsidRPr="006700E2">
              <w:rPr>
                <w:rStyle w:val="Hyperlink"/>
                <w:noProof/>
              </w:rPr>
              <w:t>3</w:t>
            </w:r>
            <w:r w:rsidR="009D14D1">
              <w:rPr>
                <w:rFonts w:eastAsiaTheme="minorEastAsia"/>
                <w:noProof/>
                <w:sz w:val="24"/>
                <w:szCs w:val="24"/>
                <w:lang w:eastAsia="zh-CN"/>
              </w:rPr>
              <w:tab/>
            </w:r>
            <w:r w:rsidR="009D14D1" w:rsidRPr="006700E2">
              <w:rPr>
                <w:rStyle w:val="Hyperlink"/>
                <w:noProof/>
              </w:rPr>
              <w:t>Abstract</w:t>
            </w:r>
            <w:r w:rsidR="009D14D1">
              <w:rPr>
                <w:noProof/>
                <w:webHidden/>
              </w:rPr>
              <w:tab/>
            </w:r>
            <w:r w:rsidR="009D14D1">
              <w:rPr>
                <w:noProof/>
                <w:webHidden/>
              </w:rPr>
              <w:fldChar w:fldCharType="begin"/>
            </w:r>
            <w:r w:rsidR="009D14D1">
              <w:rPr>
                <w:noProof/>
                <w:webHidden/>
              </w:rPr>
              <w:instrText xml:space="preserve"> PAGEREF _Toc98328023 \h </w:instrText>
            </w:r>
            <w:r w:rsidR="009D14D1">
              <w:rPr>
                <w:noProof/>
                <w:webHidden/>
              </w:rPr>
            </w:r>
            <w:r w:rsidR="009D14D1">
              <w:rPr>
                <w:noProof/>
                <w:webHidden/>
              </w:rPr>
              <w:fldChar w:fldCharType="separate"/>
            </w:r>
            <w:r w:rsidR="009D14D1">
              <w:rPr>
                <w:noProof/>
                <w:webHidden/>
              </w:rPr>
              <w:t>3</w:t>
            </w:r>
            <w:r w:rsidR="009D14D1">
              <w:rPr>
                <w:noProof/>
                <w:webHidden/>
              </w:rPr>
              <w:fldChar w:fldCharType="end"/>
            </w:r>
          </w:hyperlink>
        </w:p>
        <w:p w14:paraId="315D07AF" w14:textId="4C164E15" w:rsidR="009D14D1" w:rsidRDefault="00E06FEB">
          <w:pPr>
            <w:pStyle w:val="TOC1"/>
            <w:tabs>
              <w:tab w:val="left" w:pos="440"/>
              <w:tab w:val="right" w:leader="dot" w:pos="9350"/>
            </w:tabs>
            <w:rPr>
              <w:rFonts w:eastAsiaTheme="minorEastAsia"/>
              <w:noProof/>
              <w:sz w:val="24"/>
              <w:szCs w:val="24"/>
              <w:lang w:eastAsia="zh-CN"/>
            </w:rPr>
          </w:pPr>
          <w:hyperlink w:anchor="_Toc98328024" w:history="1">
            <w:r w:rsidR="009D14D1" w:rsidRPr="006700E2">
              <w:rPr>
                <w:rStyle w:val="Hyperlink"/>
                <w:noProof/>
              </w:rPr>
              <w:t>4</w:t>
            </w:r>
            <w:r w:rsidR="009D14D1">
              <w:rPr>
                <w:rFonts w:eastAsiaTheme="minorEastAsia"/>
                <w:noProof/>
                <w:sz w:val="24"/>
                <w:szCs w:val="24"/>
                <w:lang w:eastAsia="zh-CN"/>
              </w:rPr>
              <w:tab/>
            </w:r>
            <w:r w:rsidR="009D14D1" w:rsidRPr="006700E2">
              <w:rPr>
                <w:rStyle w:val="Hyperlink"/>
                <w:noProof/>
              </w:rPr>
              <w:t>Amendments and Updates</w:t>
            </w:r>
            <w:r w:rsidR="009D14D1">
              <w:rPr>
                <w:noProof/>
                <w:webHidden/>
              </w:rPr>
              <w:tab/>
            </w:r>
            <w:r w:rsidR="009D14D1">
              <w:rPr>
                <w:noProof/>
                <w:webHidden/>
              </w:rPr>
              <w:fldChar w:fldCharType="begin"/>
            </w:r>
            <w:r w:rsidR="009D14D1">
              <w:rPr>
                <w:noProof/>
                <w:webHidden/>
              </w:rPr>
              <w:instrText xml:space="preserve"> PAGEREF _Toc98328024 \h </w:instrText>
            </w:r>
            <w:r w:rsidR="009D14D1">
              <w:rPr>
                <w:noProof/>
                <w:webHidden/>
              </w:rPr>
            </w:r>
            <w:r w:rsidR="009D14D1">
              <w:rPr>
                <w:noProof/>
                <w:webHidden/>
              </w:rPr>
              <w:fldChar w:fldCharType="separate"/>
            </w:r>
            <w:r w:rsidR="009D14D1">
              <w:rPr>
                <w:noProof/>
                <w:webHidden/>
              </w:rPr>
              <w:t>3</w:t>
            </w:r>
            <w:r w:rsidR="009D14D1">
              <w:rPr>
                <w:noProof/>
                <w:webHidden/>
              </w:rPr>
              <w:fldChar w:fldCharType="end"/>
            </w:r>
          </w:hyperlink>
        </w:p>
        <w:p w14:paraId="58FCA156" w14:textId="15E208AA" w:rsidR="009D14D1" w:rsidRDefault="00E06FEB">
          <w:pPr>
            <w:pStyle w:val="TOC1"/>
            <w:tabs>
              <w:tab w:val="left" w:pos="440"/>
              <w:tab w:val="right" w:leader="dot" w:pos="9350"/>
            </w:tabs>
            <w:rPr>
              <w:rFonts w:eastAsiaTheme="minorEastAsia"/>
              <w:noProof/>
              <w:sz w:val="24"/>
              <w:szCs w:val="24"/>
              <w:lang w:eastAsia="zh-CN"/>
            </w:rPr>
          </w:pPr>
          <w:hyperlink w:anchor="_Toc98328025" w:history="1">
            <w:r w:rsidR="009D14D1" w:rsidRPr="006700E2">
              <w:rPr>
                <w:rStyle w:val="Hyperlink"/>
                <w:noProof/>
              </w:rPr>
              <w:t>5</w:t>
            </w:r>
            <w:r w:rsidR="009D14D1">
              <w:rPr>
                <w:rFonts w:eastAsiaTheme="minorEastAsia"/>
                <w:noProof/>
                <w:sz w:val="24"/>
                <w:szCs w:val="24"/>
                <w:lang w:eastAsia="zh-CN"/>
              </w:rPr>
              <w:tab/>
            </w:r>
            <w:r w:rsidR="009D14D1" w:rsidRPr="006700E2">
              <w:rPr>
                <w:rStyle w:val="Hyperlink"/>
                <w:noProof/>
              </w:rPr>
              <w:t>Rationale and Background</w:t>
            </w:r>
            <w:r w:rsidR="009D14D1">
              <w:rPr>
                <w:noProof/>
                <w:webHidden/>
              </w:rPr>
              <w:tab/>
            </w:r>
            <w:r w:rsidR="009D14D1">
              <w:rPr>
                <w:noProof/>
                <w:webHidden/>
              </w:rPr>
              <w:fldChar w:fldCharType="begin"/>
            </w:r>
            <w:r w:rsidR="009D14D1">
              <w:rPr>
                <w:noProof/>
                <w:webHidden/>
              </w:rPr>
              <w:instrText xml:space="preserve"> PAGEREF _Toc98328025 \h </w:instrText>
            </w:r>
            <w:r w:rsidR="009D14D1">
              <w:rPr>
                <w:noProof/>
                <w:webHidden/>
              </w:rPr>
            </w:r>
            <w:r w:rsidR="009D14D1">
              <w:rPr>
                <w:noProof/>
                <w:webHidden/>
              </w:rPr>
              <w:fldChar w:fldCharType="separate"/>
            </w:r>
            <w:r w:rsidR="009D14D1">
              <w:rPr>
                <w:noProof/>
                <w:webHidden/>
              </w:rPr>
              <w:t>3</w:t>
            </w:r>
            <w:r w:rsidR="009D14D1">
              <w:rPr>
                <w:noProof/>
                <w:webHidden/>
              </w:rPr>
              <w:fldChar w:fldCharType="end"/>
            </w:r>
          </w:hyperlink>
        </w:p>
        <w:p w14:paraId="6EC63522" w14:textId="2CB53F93" w:rsidR="009D14D1" w:rsidRDefault="00E06FEB">
          <w:pPr>
            <w:pStyle w:val="TOC1"/>
            <w:tabs>
              <w:tab w:val="left" w:pos="440"/>
              <w:tab w:val="right" w:leader="dot" w:pos="9350"/>
            </w:tabs>
            <w:rPr>
              <w:rFonts w:eastAsiaTheme="minorEastAsia"/>
              <w:noProof/>
              <w:sz w:val="24"/>
              <w:szCs w:val="24"/>
              <w:lang w:eastAsia="zh-CN"/>
            </w:rPr>
          </w:pPr>
          <w:hyperlink w:anchor="_Toc98328026" w:history="1">
            <w:r w:rsidR="009D14D1" w:rsidRPr="006700E2">
              <w:rPr>
                <w:rStyle w:val="Hyperlink"/>
                <w:noProof/>
              </w:rPr>
              <w:t>6</w:t>
            </w:r>
            <w:r w:rsidR="009D14D1">
              <w:rPr>
                <w:rFonts w:eastAsiaTheme="minorEastAsia"/>
                <w:noProof/>
                <w:sz w:val="24"/>
                <w:szCs w:val="24"/>
                <w:lang w:eastAsia="zh-CN"/>
              </w:rPr>
              <w:tab/>
            </w:r>
            <w:r w:rsidR="009D14D1" w:rsidRPr="006700E2">
              <w:rPr>
                <w:rStyle w:val="Hyperlink"/>
                <w:noProof/>
              </w:rPr>
              <w:t>Study Objectives</w:t>
            </w:r>
            <w:r w:rsidR="009D14D1">
              <w:rPr>
                <w:noProof/>
                <w:webHidden/>
              </w:rPr>
              <w:tab/>
            </w:r>
            <w:r w:rsidR="009D14D1">
              <w:rPr>
                <w:noProof/>
                <w:webHidden/>
              </w:rPr>
              <w:fldChar w:fldCharType="begin"/>
            </w:r>
            <w:r w:rsidR="009D14D1">
              <w:rPr>
                <w:noProof/>
                <w:webHidden/>
              </w:rPr>
              <w:instrText xml:space="preserve"> PAGEREF _Toc98328026 \h </w:instrText>
            </w:r>
            <w:r w:rsidR="009D14D1">
              <w:rPr>
                <w:noProof/>
                <w:webHidden/>
              </w:rPr>
            </w:r>
            <w:r w:rsidR="009D14D1">
              <w:rPr>
                <w:noProof/>
                <w:webHidden/>
              </w:rPr>
              <w:fldChar w:fldCharType="separate"/>
            </w:r>
            <w:r w:rsidR="009D14D1">
              <w:rPr>
                <w:noProof/>
                <w:webHidden/>
              </w:rPr>
              <w:t>4</w:t>
            </w:r>
            <w:r w:rsidR="009D14D1">
              <w:rPr>
                <w:noProof/>
                <w:webHidden/>
              </w:rPr>
              <w:fldChar w:fldCharType="end"/>
            </w:r>
          </w:hyperlink>
        </w:p>
        <w:p w14:paraId="44F151D6" w14:textId="26996276" w:rsidR="009D14D1" w:rsidRDefault="00E06FEB">
          <w:pPr>
            <w:pStyle w:val="TOC2"/>
            <w:tabs>
              <w:tab w:val="left" w:pos="960"/>
              <w:tab w:val="right" w:leader="dot" w:pos="9350"/>
            </w:tabs>
            <w:rPr>
              <w:rFonts w:eastAsiaTheme="minorEastAsia"/>
              <w:noProof/>
              <w:sz w:val="24"/>
              <w:szCs w:val="24"/>
              <w:lang w:eastAsia="zh-CN"/>
            </w:rPr>
          </w:pPr>
          <w:hyperlink w:anchor="_Toc98328027" w:history="1">
            <w:r w:rsidR="009D14D1" w:rsidRPr="006700E2">
              <w:rPr>
                <w:rStyle w:val="Hyperlink"/>
                <w:noProof/>
              </w:rPr>
              <w:t>6.1</w:t>
            </w:r>
            <w:r w:rsidR="009D14D1">
              <w:rPr>
                <w:rFonts w:eastAsiaTheme="minorEastAsia"/>
                <w:noProof/>
                <w:sz w:val="24"/>
                <w:szCs w:val="24"/>
                <w:lang w:eastAsia="zh-CN"/>
              </w:rPr>
              <w:tab/>
            </w:r>
            <w:r w:rsidR="009D14D1" w:rsidRPr="006700E2">
              <w:rPr>
                <w:rStyle w:val="Hyperlink"/>
                <w:noProof/>
              </w:rPr>
              <w:t>Research Questions</w:t>
            </w:r>
            <w:r w:rsidR="009D14D1">
              <w:rPr>
                <w:noProof/>
                <w:webHidden/>
              </w:rPr>
              <w:tab/>
            </w:r>
            <w:r w:rsidR="009D14D1">
              <w:rPr>
                <w:noProof/>
                <w:webHidden/>
              </w:rPr>
              <w:fldChar w:fldCharType="begin"/>
            </w:r>
            <w:r w:rsidR="009D14D1">
              <w:rPr>
                <w:noProof/>
                <w:webHidden/>
              </w:rPr>
              <w:instrText xml:space="preserve"> PAGEREF _Toc98328027 \h </w:instrText>
            </w:r>
            <w:r w:rsidR="009D14D1">
              <w:rPr>
                <w:noProof/>
                <w:webHidden/>
              </w:rPr>
            </w:r>
            <w:r w:rsidR="009D14D1">
              <w:rPr>
                <w:noProof/>
                <w:webHidden/>
              </w:rPr>
              <w:fldChar w:fldCharType="separate"/>
            </w:r>
            <w:r w:rsidR="009D14D1">
              <w:rPr>
                <w:noProof/>
                <w:webHidden/>
              </w:rPr>
              <w:t>4</w:t>
            </w:r>
            <w:r w:rsidR="009D14D1">
              <w:rPr>
                <w:noProof/>
                <w:webHidden/>
              </w:rPr>
              <w:fldChar w:fldCharType="end"/>
            </w:r>
          </w:hyperlink>
        </w:p>
        <w:p w14:paraId="78DD5B93" w14:textId="286BAA96" w:rsidR="009D14D1" w:rsidRDefault="00E06FEB">
          <w:pPr>
            <w:pStyle w:val="TOC2"/>
            <w:tabs>
              <w:tab w:val="left" w:pos="960"/>
              <w:tab w:val="right" w:leader="dot" w:pos="9350"/>
            </w:tabs>
            <w:rPr>
              <w:rFonts w:eastAsiaTheme="minorEastAsia"/>
              <w:noProof/>
              <w:sz w:val="24"/>
              <w:szCs w:val="24"/>
              <w:lang w:eastAsia="zh-CN"/>
            </w:rPr>
          </w:pPr>
          <w:hyperlink w:anchor="_Toc98328028" w:history="1">
            <w:r w:rsidR="009D14D1" w:rsidRPr="006700E2">
              <w:rPr>
                <w:rStyle w:val="Hyperlink"/>
                <w:noProof/>
              </w:rPr>
              <w:t>6.2</w:t>
            </w:r>
            <w:r w:rsidR="009D14D1">
              <w:rPr>
                <w:rFonts w:eastAsiaTheme="minorEastAsia"/>
                <w:noProof/>
                <w:sz w:val="24"/>
                <w:szCs w:val="24"/>
                <w:lang w:eastAsia="zh-CN"/>
              </w:rPr>
              <w:tab/>
            </w:r>
            <w:r w:rsidR="009D14D1" w:rsidRPr="006700E2">
              <w:rPr>
                <w:rStyle w:val="Hyperlink"/>
                <w:noProof/>
              </w:rPr>
              <w:t>Objectives</w:t>
            </w:r>
            <w:r w:rsidR="009D14D1">
              <w:rPr>
                <w:noProof/>
                <w:webHidden/>
              </w:rPr>
              <w:tab/>
            </w:r>
            <w:r w:rsidR="009D14D1">
              <w:rPr>
                <w:noProof/>
                <w:webHidden/>
              </w:rPr>
              <w:fldChar w:fldCharType="begin"/>
            </w:r>
            <w:r w:rsidR="009D14D1">
              <w:rPr>
                <w:noProof/>
                <w:webHidden/>
              </w:rPr>
              <w:instrText xml:space="preserve"> PAGEREF _Toc98328028 \h </w:instrText>
            </w:r>
            <w:r w:rsidR="009D14D1">
              <w:rPr>
                <w:noProof/>
                <w:webHidden/>
              </w:rPr>
            </w:r>
            <w:r w:rsidR="009D14D1">
              <w:rPr>
                <w:noProof/>
                <w:webHidden/>
              </w:rPr>
              <w:fldChar w:fldCharType="separate"/>
            </w:r>
            <w:r w:rsidR="009D14D1">
              <w:rPr>
                <w:noProof/>
                <w:webHidden/>
              </w:rPr>
              <w:t>5</w:t>
            </w:r>
            <w:r w:rsidR="009D14D1">
              <w:rPr>
                <w:noProof/>
                <w:webHidden/>
              </w:rPr>
              <w:fldChar w:fldCharType="end"/>
            </w:r>
          </w:hyperlink>
        </w:p>
        <w:p w14:paraId="5F0F18A0" w14:textId="4C507FC6" w:rsidR="009D14D1" w:rsidRDefault="00E06FEB">
          <w:pPr>
            <w:pStyle w:val="TOC1"/>
            <w:tabs>
              <w:tab w:val="left" w:pos="440"/>
              <w:tab w:val="right" w:leader="dot" w:pos="9350"/>
            </w:tabs>
            <w:rPr>
              <w:rFonts w:eastAsiaTheme="minorEastAsia"/>
              <w:noProof/>
              <w:sz w:val="24"/>
              <w:szCs w:val="24"/>
              <w:lang w:eastAsia="zh-CN"/>
            </w:rPr>
          </w:pPr>
          <w:hyperlink w:anchor="_Toc98328029" w:history="1">
            <w:r w:rsidR="009D14D1" w:rsidRPr="006700E2">
              <w:rPr>
                <w:rStyle w:val="Hyperlink"/>
                <w:noProof/>
              </w:rPr>
              <w:t>7</w:t>
            </w:r>
            <w:r w:rsidR="009D14D1">
              <w:rPr>
                <w:rFonts w:eastAsiaTheme="minorEastAsia"/>
                <w:noProof/>
                <w:sz w:val="24"/>
                <w:szCs w:val="24"/>
                <w:lang w:eastAsia="zh-CN"/>
              </w:rPr>
              <w:tab/>
            </w:r>
            <w:r w:rsidR="009D14D1" w:rsidRPr="006700E2">
              <w:rPr>
                <w:rStyle w:val="Hyperlink"/>
                <w:noProof/>
              </w:rPr>
              <w:t>Research methods</w:t>
            </w:r>
            <w:r w:rsidR="009D14D1">
              <w:rPr>
                <w:noProof/>
                <w:webHidden/>
              </w:rPr>
              <w:tab/>
            </w:r>
            <w:r w:rsidR="009D14D1">
              <w:rPr>
                <w:noProof/>
                <w:webHidden/>
              </w:rPr>
              <w:fldChar w:fldCharType="begin"/>
            </w:r>
            <w:r w:rsidR="009D14D1">
              <w:rPr>
                <w:noProof/>
                <w:webHidden/>
              </w:rPr>
              <w:instrText xml:space="preserve"> PAGEREF _Toc98328029 \h </w:instrText>
            </w:r>
            <w:r w:rsidR="009D14D1">
              <w:rPr>
                <w:noProof/>
                <w:webHidden/>
              </w:rPr>
            </w:r>
            <w:r w:rsidR="009D14D1">
              <w:rPr>
                <w:noProof/>
                <w:webHidden/>
              </w:rPr>
              <w:fldChar w:fldCharType="separate"/>
            </w:r>
            <w:r w:rsidR="009D14D1">
              <w:rPr>
                <w:noProof/>
                <w:webHidden/>
              </w:rPr>
              <w:t>6</w:t>
            </w:r>
            <w:r w:rsidR="009D14D1">
              <w:rPr>
                <w:noProof/>
                <w:webHidden/>
              </w:rPr>
              <w:fldChar w:fldCharType="end"/>
            </w:r>
          </w:hyperlink>
        </w:p>
        <w:p w14:paraId="6130A6A3" w14:textId="64856BF7" w:rsidR="009D14D1" w:rsidRDefault="00E06FEB">
          <w:pPr>
            <w:pStyle w:val="TOC2"/>
            <w:tabs>
              <w:tab w:val="left" w:pos="960"/>
              <w:tab w:val="right" w:leader="dot" w:pos="9350"/>
            </w:tabs>
            <w:rPr>
              <w:rFonts w:eastAsiaTheme="minorEastAsia"/>
              <w:noProof/>
              <w:sz w:val="24"/>
              <w:szCs w:val="24"/>
              <w:lang w:eastAsia="zh-CN"/>
            </w:rPr>
          </w:pPr>
          <w:hyperlink w:anchor="_Toc98328030" w:history="1">
            <w:r w:rsidR="009D14D1" w:rsidRPr="006700E2">
              <w:rPr>
                <w:rStyle w:val="Hyperlink"/>
                <w:noProof/>
              </w:rPr>
              <w:t>7.1</w:t>
            </w:r>
            <w:r w:rsidR="009D14D1">
              <w:rPr>
                <w:rFonts w:eastAsiaTheme="minorEastAsia"/>
                <w:noProof/>
                <w:sz w:val="24"/>
                <w:szCs w:val="24"/>
                <w:lang w:eastAsia="zh-CN"/>
              </w:rPr>
              <w:tab/>
            </w:r>
            <w:r w:rsidR="009D14D1" w:rsidRPr="006700E2">
              <w:rPr>
                <w:rStyle w:val="Hyperlink"/>
                <w:noProof/>
              </w:rPr>
              <w:t>Study Design</w:t>
            </w:r>
            <w:r w:rsidR="009D14D1">
              <w:rPr>
                <w:noProof/>
                <w:webHidden/>
              </w:rPr>
              <w:tab/>
            </w:r>
            <w:r w:rsidR="009D14D1">
              <w:rPr>
                <w:noProof/>
                <w:webHidden/>
              </w:rPr>
              <w:fldChar w:fldCharType="begin"/>
            </w:r>
            <w:r w:rsidR="009D14D1">
              <w:rPr>
                <w:noProof/>
                <w:webHidden/>
              </w:rPr>
              <w:instrText xml:space="preserve"> PAGEREF _Toc98328030 \h </w:instrText>
            </w:r>
            <w:r w:rsidR="009D14D1">
              <w:rPr>
                <w:noProof/>
                <w:webHidden/>
              </w:rPr>
            </w:r>
            <w:r w:rsidR="009D14D1">
              <w:rPr>
                <w:noProof/>
                <w:webHidden/>
              </w:rPr>
              <w:fldChar w:fldCharType="separate"/>
            </w:r>
            <w:r w:rsidR="009D14D1">
              <w:rPr>
                <w:noProof/>
                <w:webHidden/>
              </w:rPr>
              <w:t>6</w:t>
            </w:r>
            <w:r w:rsidR="009D14D1">
              <w:rPr>
                <w:noProof/>
                <w:webHidden/>
              </w:rPr>
              <w:fldChar w:fldCharType="end"/>
            </w:r>
          </w:hyperlink>
        </w:p>
        <w:p w14:paraId="2275A65D" w14:textId="7AA85654" w:rsidR="009D14D1" w:rsidRDefault="00E06FEB">
          <w:pPr>
            <w:pStyle w:val="TOC3"/>
            <w:tabs>
              <w:tab w:val="left" w:pos="1200"/>
              <w:tab w:val="right" w:leader="dot" w:pos="9350"/>
            </w:tabs>
            <w:rPr>
              <w:rFonts w:eastAsiaTheme="minorEastAsia"/>
              <w:noProof/>
              <w:sz w:val="24"/>
              <w:szCs w:val="24"/>
              <w:lang w:eastAsia="zh-CN"/>
            </w:rPr>
          </w:pPr>
          <w:hyperlink w:anchor="_Toc98328031" w:history="1">
            <w:r w:rsidR="009D14D1" w:rsidRPr="006700E2">
              <w:rPr>
                <w:rStyle w:val="Hyperlink"/>
                <w:noProof/>
              </w:rPr>
              <w:t>7.1.1</w:t>
            </w:r>
            <w:r w:rsidR="009D14D1">
              <w:rPr>
                <w:rFonts w:eastAsiaTheme="minorEastAsia"/>
                <w:noProof/>
                <w:sz w:val="24"/>
                <w:szCs w:val="24"/>
                <w:lang w:eastAsia="zh-CN"/>
              </w:rPr>
              <w:tab/>
            </w:r>
            <w:r w:rsidR="009D14D1" w:rsidRPr="006700E2">
              <w:rPr>
                <w:rStyle w:val="Hyperlink"/>
                <w:noProof/>
              </w:rPr>
              <w:t>Overview</w:t>
            </w:r>
            <w:r w:rsidR="009D14D1">
              <w:rPr>
                <w:noProof/>
                <w:webHidden/>
              </w:rPr>
              <w:tab/>
            </w:r>
            <w:r w:rsidR="009D14D1">
              <w:rPr>
                <w:noProof/>
                <w:webHidden/>
              </w:rPr>
              <w:fldChar w:fldCharType="begin"/>
            </w:r>
            <w:r w:rsidR="009D14D1">
              <w:rPr>
                <w:noProof/>
                <w:webHidden/>
              </w:rPr>
              <w:instrText xml:space="preserve"> PAGEREF _Toc98328031 \h </w:instrText>
            </w:r>
            <w:r w:rsidR="009D14D1">
              <w:rPr>
                <w:noProof/>
                <w:webHidden/>
              </w:rPr>
            </w:r>
            <w:r w:rsidR="009D14D1">
              <w:rPr>
                <w:noProof/>
                <w:webHidden/>
              </w:rPr>
              <w:fldChar w:fldCharType="separate"/>
            </w:r>
            <w:r w:rsidR="009D14D1">
              <w:rPr>
                <w:noProof/>
                <w:webHidden/>
              </w:rPr>
              <w:t>6</w:t>
            </w:r>
            <w:r w:rsidR="009D14D1">
              <w:rPr>
                <w:noProof/>
                <w:webHidden/>
              </w:rPr>
              <w:fldChar w:fldCharType="end"/>
            </w:r>
          </w:hyperlink>
        </w:p>
        <w:p w14:paraId="167C0DE3" w14:textId="6CEB09B1" w:rsidR="009D14D1" w:rsidRDefault="00E06FEB">
          <w:pPr>
            <w:pStyle w:val="TOC2"/>
            <w:tabs>
              <w:tab w:val="left" w:pos="960"/>
              <w:tab w:val="right" w:leader="dot" w:pos="9350"/>
            </w:tabs>
            <w:rPr>
              <w:rFonts w:eastAsiaTheme="minorEastAsia"/>
              <w:noProof/>
              <w:sz w:val="24"/>
              <w:szCs w:val="24"/>
              <w:lang w:eastAsia="zh-CN"/>
            </w:rPr>
          </w:pPr>
          <w:hyperlink w:anchor="_Toc98328032" w:history="1">
            <w:r w:rsidR="009D14D1" w:rsidRPr="006700E2">
              <w:rPr>
                <w:rStyle w:val="Hyperlink"/>
                <w:rFonts w:eastAsia="Malgun Gothic"/>
                <w:noProof/>
                <w:lang w:eastAsia="ko-KR"/>
              </w:rPr>
              <w:t>7.2</w:t>
            </w:r>
            <w:r w:rsidR="009D14D1">
              <w:rPr>
                <w:rFonts w:eastAsiaTheme="minorEastAsia"/>
                <w:noProof/>
                <w:sz w:val="24"/>
                <w:szCs w:val="24"/>
                <w:lang w:eastAsia="zh-CN"/>
              </w:rPr>
              <w:tab/>
            </w:r>
            <w:r w:rsidR="009D14D1" w:rsidRPr="006700E2">
              <w:rPr>
                <w:rStyle w:val="Hyperlink"/>
                <w:rFonts w:eastAsia="Malgun Gothic"/>
                <w:noProof/>
                <w:lang w:eastAsia="ko-KR"/>
              </w:rPr>
              <w:t>Study population</w:t>
            </w:r>
            <w:r w:rsidR="009D14D1">
              <w:rPr>
                <w:noProof/>
                <w:webHidden/>
              </w:rPr>
              <w:tab/>
            </w:r>
            <w:r w:rsidR="009D14D1">
              <w:rPr>
                <w:noProof/>
                <w:webHidden/>
              </w:rPr>
              <w:fldChar w:fldCharType="begin"/>
            </w:r>
            <w:r w:rsidR="009D14D1">
              <w:rPr>
                <w:noProof/>
                <w:webHidden/>
              </w:rPr>
              <w:instrText xml:space="preserve"> PAGEREF _Toc98328032 \h </w:instrText>
            </w:r>
            <w:r w:rsidR="009D14D1">
              <w:rPr>
                <w:noProof/>
                <w:webHidden/>
              </w:rPr>
            </w:r>
            <w:r w:rsidR="009D14D1">
              <w:rPr>
                <w:noProof/>
                <w:webHidden/>
              </w:rPr>
              <w:fldChar w:fldCharType="separate"/>
            </w:r>
            <w:r w:rsidR="009D14D1">
              <w:rPr>
                <w:noProof/>
                <w:webHidden/>
              </w:rPr>
              <w:t>6</w:t>
            </w:r>
            <w:r w:rsidR="009D14D1">
              <w:rPr>
                <w:noProof/>
                <w:webHidden/>
              </w:rPr>
              <w:fldChar w:fldCharType="end"/>
            </w:r>
          </w:hyperlink>
        </w:p>
        <w:p w14:paraId="302D779C" w14:textId="7E3860EE" w:rsidR="009D14D1" w:rsidRDefault="00E06FEB">
          <w:pPr>
            <w:pStyle w:val="TOC2"/>
            <w:tabs>
              <w:tab w:val="left" w:pos="960"/>
              <w:tab w:val="right" w:leader="dot" w:pos="9350"/>
            </w:tabs>
            <w:rPr>
              <w:rFonts w:eastAsiaTheme="minorEastAsia"/>
              <w:noProof/>
              <w:sz w:val="24"/>
              <w:szCs w:val="24"/>
              <w:lang w:eastAsia="zh-CN"/>
            </w:rPr>
          </w:pPr>
          <w:hyperlink w:anchor="_Toc98328033" w:history="1">
            <w:r w:rsidR="009D14D1" w:rsidRPr="006700E2">
              <w:rPr>
                <w:rStyle w:val="Hyperlink"/>
                <w:noProof/>
              </w:rPr>
              <w:t>7.3</w:t>
            </w:r>
            <w:r w:rsidR="009D14D1">
              <w:rPr>
                <w:rFonts w:eastAsiaTheme="minorEastAsia"/>
                <w:noProof/>
                <w:sz w:val="24"/>
                <w:szCs w:val="24"/>
                <w:lang w:eastAsia="zh-CN"/>
              </w:rPr>
              <w:tab/>
            </w:r>
            <w:r w:rsidR="009D14D1" w:rsidRPr="006700E2">
              <w:rPr>
                <w:rStyle w:val="Hyperlink"/>
                <w:noProof/>
              </w:rPr>
              <w:t>Outcome</w:t>
            </w:r>
            <w:r w:rsidR="009D14D1">
              <w:rPr>
                <w:noProof/>
                <w:webHidden/>
              </w:rPr>
              <w:tab/>
            </w:r>
            <w:r w:rsidR="009D14D1">
              <w:rPr>
                <w:noProof/>
                <w:webHidden/>
              </w:rPr>
              <w:fldChar w:fldCharType="begin"/>
            </w:r>
            <w:r w:rsidR="009D14D1">
              <w:rPr>
                <w:noProof/>
                <w:webHidden/>
              </w:rPr>
              <w:instrText xml:space="preserve"> PAGEREF _Toc98328033 \h </w:instrText>
            </w:r>
            <w:r w:rsidR="009D14D1">
              <w:rPr>
                <w:noProof/>
                <w:webHidden/>
              </w:rPr>
            </w:r>
            <w:r w:rsidR="009D14D1">
              <w:rPr>
                <w:noProof/>
                <w:webHidden/>
              </w:rPr>
              <w:fldChar w:fldCharType="separate"/>
            </w:r>
            <w:r w:rsidR="009D14D1">
              <w:rPr>
                <w:noProof/>
                <w:webHidden/>
              </w:rPr>
              <w:t>7</w:t>
            </w:r>
            <w:r w:rsidR="009D14D1">
              <w:rPr>
                <w:noProof/>
                <w:webHidden/>
              </w:rPr>
              <w:fldChar w:fldCharType="end"/>
            </w:r>
          </w:hyperlink>
        </w:p>
        <w:p w14:paraId="5B5273B6" w14:textId="7844BF8C" w:rsidR="009D14D1" w:rsidRDefault="00E06FEB">
          <w:pPr>
            <w:pStyle w:val="TOC3"/>
            <w:tabs>
              <w:tab w:val="left" w:pos="1200"/>
              <w:tab w:val="right" w:leader="dot" w:pos="9350"/>
            </w:tabs>
            <w:rPr>
              <w:rFonts w:eastAsiaTheme="minorEastAsia"/>
              <w:noProof/>
              <w:sz w:val="24"/>
              <w:szCs w:val="24"/>
              <w:lang w:eastAsia="zh-CN"/>
            </w:rPr>
          </w:pPr>
          <w:hyperlink w:anchor="_Toc98328034" w:history="1">
            <w:r w:rsidR="009D14D1" w:rsidRPr="006700E2">
              <w:rPr>
                <w:rStyle w:val="Hyperlink"/>
                <w:noProof/>
              </w:rPr>
              <w:t>7.3.1</w:t>
            </w:r>
            <w:r w:rsidR="009D14D1">
              <w:rPr>
                <w:rFonts w:eastAsiaTheme="minorEastAsia"/>
                <w:noProof/>
                <w:sz w:val="24"/>
                <w:szCs w:val="24"/>
                <w:lang w:eastAsia="zh-CN"/>
              </w:rPr>
              <w:tab/>
            </w:r>
            <w:r w:rsidR="009D14D1" w:rsidRPr="006700E2">
              <w:rPr>
                <w:rStyle w:val="Hyperlink"/>
                <w:noProof/>
              </w:rPr>
              <w:t>Mortality</w:t>
            </w:r>
            <w:r w:rsidR="009D14D1">
              <w:rPr>
                <w:noProof/>
                <w:webHidden/>
              </w:rPr>
              <w:tab/>
            </w:r>
            <w:r w:rsidR="009D14D1">
              <w:rPr>
                <w:noProof/>
                <w:webHidden/>
              </w:rPr>
              <w:fldChar w:fldCharType="begin"/>
            </w:r>
            <w:r w:rsidR="009D14D1">
              <w:rPr>
                <w:noProof/>
                <w:webHidden/>
              </w:rPr>
              <w:instrText xml:space="preserve"> PAGEREF _Toc98328034 \h </w:instrText>
            </w:r>
            <w:r w:rsidR="009D14D1">
              <w:rPr>
                <w:noProof/>
                <w:webHidden/>
              </w:rPr>
            </w:r>
            <w:r w:rsidR="009D14D1">
              <w:rPr>
                <w:noProof/>
                <w:webHidden/>
              </w:rPr>
              <w:fldChar w:fldCharType="separate"/>
            </w:r>
            <w:r w:rsidR="009D14D1">
              <w:rPr>
                <w:noProof/>
                <w:webHidden/>
              </w:rPr>
              <w:t>7</w:t>
            </w:r>
            <w:r w:rsidR="009D14D1">
              <w:rPr>
                <w:noProof/>
                <w:webHidden/>
              </w:rPr>
              <w:fldChar w:fldCharType="end"/>
            </w:r>
          </w:hyperlink>
        </w:p>
        <w:p w14:paraId="052DF75F" w14:textId="07227F59" w:rsidR="009D14D1" w:rsidRDefault="00E06FEB">
          <w:pPr>
            <w:pStyle w:val="TOC2"/>
            <w:tabs>
              <w:tab w:val="left" w:pos="960"/>
              <w:tab w:val="right" w:leader="dot" w:pos="9350"/>
            </w:tabs>
            <w:rPr>
              <w:rFonts w:eastAsiaTheme="minorEastAsia"/>
              <w:noProof/>
              <w:sz w:val="24"/>
              <w:szCs w:val="24"/>
              <w:lang w:eastAsia="zh-CN"/>
            </w:rPr>
          </w:pPr>
          <w:hyperlink w:anchor="_Toc98328035" w:history="1">
            <w:r w:rsidR="009D14D1" w:rsidRPr="006700E2">
              <w:rPr>
                <w:rStyle w:val="Hyperlink"/>
                <w:noProof/>
              </w:rPr>
              <w:t>7.4</w:t>
            </w:r>
            <w:r w:rsidR="009D14D1">
              <w:rPr>
                <w:rFonts w:eastAsiaTheme="minorEastAsia"/>
                <w:noProof/>
                <w:sz w:val="24"/>
                <w:szCs w:val="24"/>
                <w:lang w:eastAsia="zh-CN"/>
              </w:rPr>
              <w:tab/>
            </w:r>
            <w:r w:rsidR="009D14D1" w:rsidRPr="006700E2">
              <w:rPr>
                <w:rStyle w:val="Hyperlink"/>
                <w:noProof/>
              </w:rPr>
              <w:t>Covariates</w:t>
            </w:r>
            <w:r w:rsidR="009D14D1">
              <w:rPr>
                <w:noProof/>
                <w:webHidden/>
              </w:rPr>
              <w:tab/>
            </w:r>
            <w:r w:rsidR="009D14D1">
              <w:rPr>
                <w:noProof/>
                <w:webHidden/>
              </w:rPr>
              <w:fldChar w:fldCharType="begin"/>
            </w:r>
            <w:r w:rsidR="009D14D1">
              <w:rPr>
                <w:noProof/>
                <w:webHidden/>
              </w:rPr>
              <w:instrText xml:space="preserve"> PAGEREF _Toc98328035 \h </w:instrText>
            </w:r>
            <w:r w:rsidR="009D14D1">
              <w:rPr>
                <w:noProof/>
                <w:webHidden/>
              </w:rPr>
            </w:r>
            <w:r w:rsidR="009D14D1">
              <w:rPr>
                <w:noProof/>
                <w:webHidden/>
              </w:rPr>
              <w:fldChar w:fldCharType="separate"/>
            </w:r>
            <w:r w:rsidR="009D14D1">
              <w:rPr>
                <w:noProof/>
                <w:webHidden/>
              </w:rPr>
              <w:t>7</w:t>
            </w:r>
            <w:r w:rsidR="009D14D1">
              <w:rPr>
                <w:noProof/>
                <w:webHidden/>
              </w:rPr>
              <w:fldChar w:fldCharType="end"/>
            </w:r>
          </w:hyperlink>
        </w:p>
        <w:p w14:paraId="4F779A5A" w14:textId="07DF5A4E" w:rsidR="009D14D1" w:rsidRDefault="00E06FEB">
          <w:pPr>
            <w:pStyle w:val="TOC1"/>
            <w:tabs>
              <w:tab w:val="left" w:pos="440"/>
              <w:tab w:val="right" w:leader="dot" w:pos="9350"/>
            </w:tabs>
            <w:rPr>
              <w:rFonts w:eastAsiaTheme="minorEastAsia"/>
              <w:noProof/>
              <w:sz w:val="24"/>
              <w:szCs w:val="24"/>
              <w:lang w:eastAsia="zh-CN"/>
            </w:rPr>
          </w:pPr>
          <w:hyperlink w:anchor="_Toc98328036" w:history="1">
            <w:r w:rsidR="009D14D1" w:rsidRPr="006700E2">
              <w:rPr>
                <w:rStyle w:val="Hyperlink"/>
                <w:noProof/>
              </w:rPr>
              <w:t>8</w:t>
            </w:r>
            <w:r w:rsidR="009D14D1">
              <w:rPr>
                <w:rFonts w:eastAsiaTheme="minorEastAsia"/>
                <w:noProof/>
                <w:sz w:val="24"/>
                <w:szCs w:val="24"/>
                <w:lang w:eastAsia="zh-CN"/>
              </w:rPr>
              <w:tab/>
            </w:r>
            <w:r w:rsidR="009D14D1" w:rsidRPr="006700E2">
              <w:rPr>
                <w:rStyle w:val="Hyperlink"/>
                <w:noProof/>
              </w:rPr>
              <w:t>Data Analysis Plan</w:t>
            </w:r>
            <w:r w:rsidR="009D14D1">
              <w:rPr>
                <w:noProof/>
                <w:webHidden/>
              </w:rPr>
              <w:tab/>
            </w:r>
            <w:r w:rsidR="009D14D1">
              <w:rPr>
                <w:noProof/>
                <w:webHidden/>
              </w:rPr>
              <w:fldChar w:fldCharType="begin"/>
            </w:r>
            <w:r w:rsidR="009D14D1">
              <w:rPr>
                <w:noProof/>
                <w:webHidden/>
              </w:rPr>
              <w:instrText xml:space="preserve"> PAGEREF _Toc98328036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3A695A4B" w14:textId="50B16C1F" w:rsidR="009D14D1" w:rsidRDefault="00E06FEB">
          <w:pPr>
            <w:pStyle w:val="TOC2"/>
            <w:tabs>
              <w:tab w:val="left" w:pos="960"/>
              <w:tab w:val="right" w:leader="dot" w:pos="9350"/>
            </w:tabs>
            <w:rPr>
              <w:rFonts w:eastAsiaTheme="minorEastAsia"/>
              <w:noProof/>
              <w:sz w:val="24"/>
              <w:szCs w:val="24"/>
              <w:lang w:eastAsia="zh-CN"/>
            </w:rPr>
          </w:pPr>
          <w:hyperlink w:anchor="_Toc98328037" w:history="1">
            <w:r w:rsidR="009D14D1" w:rsidRPr="006700E2">
              <w:rPr>
                <w:rStyle w:val="Hyperlink"/>
                <w:noProof/>
              </w:rPr>
              <w:t>8.1</w:t>
            </w:r>
            <w:r w:rsidR="009D14D1">
              <w:rPr>
                <w:rFonts w:eastAsiaTheme="minorEastAsia"/>
                <w:noProof/>
                <w:sz w:val="24"/>
                <w:szCs w:val="24"/>
                <w:lang w:eastAsia="zh-CN"/>
              </w:rPr>
              <w:tab/>
            </w:r>
            <w:r w:rsidR="009D14D1" w:rsidRPr="006700E2">
              <w:rPr>
                <w:rStyle w:val="Hyperlink"/>
                <w:noProof/>
              </w:rPr>
              <w:t>Creation of Aggregated Data</w:t>
            </w:r>
            <w:r w:rsidR="009D14D1">
              <w:rPr>
                <w:noProof/>
                <w:webHidden/>
              </w:rPr>
              <w:tab/>
            </w:r>
            <w:r w:rsidR="009D14D1">
              <w:rPr>
                <w:noProof/>
                <w:webHidden/>
              </w:rPr>
              <w:fldChar w:fldCharType="begin"/>
            </w:r>
            <w:r w:rsidR="009D14D1">
              <w:rPr>
                <w:noProof/>
                <w:webHidden/>
              </w:rPr>
              <w:instrText xml:space="preserve"> PAGEREF _Toc98328037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76B9C2CA" w14:textId="698BB959" w:rsidR="009D14D1" w:rsidRDefault="00E06FEB">
          <w:pPr>
            <w:pStyle w:val="TOC2"/>
            <w:tabs>
              <w:tab w:val="left" w:pos="960"/>
              <w:tab w:val="right" w:leader="dot" w:pos="9350"/>
            </w:tabs>
            <w:rPr>
              <w:rFonts w:eastAsiaTheme="minorEastAsia"/>
              <w:noProof/>
              <w:sz w:val="24"/>
              <w:szCs w:val="24"/>
              <w:lang w:eastAsia="zh-CN"/>
            </w:rPr>
          </w:pPr>
          <w:hyperlink w:anchor="_Toc98328038" w:history="1">
            <w:r w:rsidR="009D14D1" w:rsidRPr="006700E2">
              <w:rPr>
                <w:rStyle w:val="Hyperlink"/>
                <w:noProof/>
              </w:rPr>
              <w:t>8.2</w:t>
            </w:r>
            <w:r w:rsidR="009D14D1">
              <w:rPr>
                <w:rFonts w:eastAsiaTheme="minorEastAsia"/>
                <w:noProof/>
                <w:sz w:val="24"/>
                <w:szCs w:val="24"/>
                <w:lang w:eastAsia="zh-CN"/>
              </w:rPr>
              <w:tab/>
            </w:r>
            <w:r w:rsidR="009D14D1" w:rsidRPr="006700E2">
              <w:rPr>
                <w:rStyle w:val="Hyperlink"/>
                <w:noProof/>
              </w:rPr>
              <w:t>dGEM</w:t>
            </w:r>
            <w:r w:rsidR="009D14D1">
              <w:rPr>
                <w:noProof/>
                <w:webHidden/>
              </w:rPr>
              <w:tab/>
            </w:r>
            <w:r w:rsidR="009D14D1">
              <w:rPr>
                <w:noProof/>
                <w:webHidden/>
              </w:rPr>
              <w:fldChar w:fldCharType="begin"/>
            </w:r>
            <w:r w:rsidR="009D14D1">
              <w:rPr>
                <w:noProof/>
                <w:webHidden/>
              </w:rPr>
              <w:instrText xml:space="preserve"> PAGEREF _Toc98328038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4F72AD87" w14:textId="548ABDC1" w:rsidR="009D14D1" w:rsidRDefault="00E06FEB">
          <w:pPr>
            <w:pStyle w:val="TOC3"/>
            <w:tabs>
              <w:tab w:val="left" w:pos="1200"/>
              <w:tab w:val="right" w:leader="dot" w:pos="9350"/>
            </w:tabs>
            <w:rPr>
              <w:rFonts w:eastAsiaTheme="minorEastAsia"/>
              <w:noProof/>
              <w:sz w:val="24"/>
              <w:szCs w:val="24"/>
              <w:lang w:eastAsia="zh-CN"/>
            </w:rPr>
          </w:pPr>
          <w:hyperlink w:anchor="_Toc98328039" w:history="1">
            <w:r w:rsidR="009D14D1" w:rsidRPr="006700E2">
              <w:rPr>
                <w:rStyle w:val="Hyperlink"/>
                <w:noProof/>
              </w:rPr>
              <w:t>8.2.1</w:t>
            </w:r>
            <w:r w:rsidR="009D14D1">
              <w:rPr>
                <w:rFonts w:eastAsiaTheme="minorEastAsia"/>
                <w:noProof/>
                <w:sz w:val="24"/>
                <w:szCs w:val="24"/>
                <w:lang w:eastAsia="zh-CN"/>
              </w:rPr>
              <w:tab/>
            </w:r>
            <w:r w:rsidR="009D14D1" w:rsidRPr="006700E2">
              <w:rPr>
                <w:rStyle w:val="Hyperlink"/>
                <w:noProof/>
              </w:rPr>
              <w:t>Statistical models</w:t>
            </w:r>
            <w:r w:rsidR="009D14D1">
              <w:rPr>
                <w:noProof/>
                <w:webHidden/>
              </w:rPr>
              <w:tab/>
            </w:r>
            <w:r w:rsidR="009D14D1">
              <w:rPr>
                <w:noProof/>
                <w:webHidden/>
              </w:rPr>
              <w:fldChar w:fldCharType="begin"/>
            </w:r>
            <w:r w:rsidR="009D14D1">
              <w:rPr>
                <w:noProof/>
                <w:webHidden/>
              </w:rPr>
              <w:instrText xml:space="preserve"> PAGEREF _Toc98328039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7D77EE7A" w14:textId="66E4E323" w:rsidR="009D14D1" w:rsidRDefault="00E06FEB">
          <w:pPr>
            <w:pStyle w:val="TOC2"/>
            <w:tabs>
              <w:tab w:val="left" w:pos="960"/>
              <w:tab w:val="right" w:leader="dot" w:pos="9350"/>
            </w:tabs>
            <w:rPr>
              <w:rFonts w:eastAsiaTheme="minorEastAsia"/>
              <w:noProof/>
              <w:sz w:val="24"/>
              <w:szCs w:val="24"/>
              <w:lang w:eastAsia="zh-CN"/>
            </w:rPr>
          </w:pPr>
          <w:hyperlink w:anchor="_Toc98328040" w:history="1">
            <w:r w:rsidR="009D14D1" w:rsidRPr="006700E2">
              <w:rPr>
                <w:rStyle w:val="Hyperlink"/>
                <w:noProof/>
              </w:rPr>
              <w:t>8.3</w:t>
            </w:r>
            <w:r w:rsidR="009D14D1">
              <w:rPr>
                <w:rFonts w:eastAsiaTheme="minorEastAsia"/>
                <w:noProof/>
                <w:sz w:val="24"/>
                <w:szCs w:val="24"/>
                <w:lang w:eastAsia="zh-CN"/>
              </w:rPr>
              <w:tab/>
            </w:r>
            <w:r w:rsidR="009D14D1" w:rsidRPr="006700E2">
              <w:rPr>
                <w:rStyle w:val="Hyperlink"/>
                <w:noProof/>
              </w:rPr>
              <w:t>Output</w:t>
            </w:r>
            <w:r w:rsidR="009D14D1">
              <w:rPr>
                <w:noProof/>
                <w:webHidden/>
              </w:rPr>
              <w:tab/>
            </w:r>
            <w:r w:rsidR="009D14D1">
              <w:rPr>
                <w:noProof/>
                <w:webHidden/>
              </w:rPr>
              <w:fldChar w:fldCharType="begin"/>
            </w:r>
            <w:r w:rsidR="009D14D1">
              <w:rPr>
                <w:noProof/>
                <w:webHidden/>
              </w:rPr>
              <w:instrText xml:space="preserve"> PAGEREF _Toc98328040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7D04C7BC" w14:textId="56436003" w:rsidR="009D14D1" w:rsidRDefault="00E06FEB">
          <w:pPr>
            <w:pStyle w:val="TOC2"/>
            <w:tabs>
              <w:tab w:val="left" w:pos="960"/>
              <w:tab w:val="right" w:leader="dot" w:pos="9350"/>
            </w:tabs>
            <w:rPr>
              <w:rFonts w:eastAsiaTheme="minorEastAsia"/>
              <w:noProof/>
              <w:sz w:val="24"/>
              <w:szCs w:val="24"/>
              <w:lang w:eastAsia="zh-CN"/>
            </w:rPr>
          </w:pPr>
          <w:hyperlink w:anchor="_Toc98328041" w:history="1">
            <w:r w:rsidR="009D14D1" w:rsidRPr="006700E2">
              <w:rPr>
                <w:rStyle w:val="Hyperlink"/>
                <w:noProof/>
              </w:rPr>
              <w:t>8.4</w:t>
            </w:r>
            <w:r w:rsidR="009D14D1">
              <w:rPr>
                <w:rFonts w:eastAsiaTheme="minorEastAsia"/>
                <w:noProof/>
                <w:sz w:val="24"/>
                <w:szCs w:val="24"/>
                <w:lang w:eastAsia="zh-CN"/>
              </w:rPr>
              <w:tab/>
            </w:r>
            <w:r w:rsidR="009D14D1" w:rsidRPr="006700E2">
              <w:rPr>
                <w:rStyle w:val="Hyperlink"/>
                <w:noProof/>
              </w:rPr>
              <w:t>Data Sources</w:t>
            </w:r>
            <w:r w:rsidR="009D14D1">
              <w:rPr>
                <w:noProof/>
                <w:webHidden/>
              </w:rPr>
              <w:tab/>
            </w:r>
            <w:r w:rsidR="009D14D1">
              <w:rPr>
                <w:noProof/>
                <w:webHidden/>
              </w:rPr>
              <w:fldChar w:fldCharType="begin"/>
            </w:r>
            <w:r w:rsidR="009D14D1">
              <w:rPr>
                <w:noProof/>
                <w:webHidden/>
              </w:rPr>
              <w:instrText xml:space="preserve"> PAGEREF _Toc98328041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3B6F7C98" w14:textId="0B8FD4C8" w:rsidR="009D14D1" w:rsidRDefault="00E06FEB">
          <w:pPr>
            <w:pStyle w:val="TOC2"/>
            <w:tabs>
              <w:tab w:val="left" w:pos="960"/>
              <w:tab w:val="right" w:leader="dot" w:pos="9350"/>
            </w:tabs>
            <w:rPr>
              <w:rFonts w:eastAsiaTheme="minorEastAsia"/>
              <w:noProof/>
              <w:sz w:val="24"/>
              <w:szCs w:val="24"/>
              <w:lang w:eastAsia="zh-CN"/>
            </w:rPr>
          </w:pPr>
          <w:hyperlink w:anchor="_Toc98328042" w:history="1">
            <w:r w:rsidR="009D14D1" w:rsidRPr="006700E2">
              <w:rPr>
                <w:rStyle w:val="Hyperlink"/>
                <w:noProof/>
              </w:rPr>
              <w:t>8.5</w:t>
            </w:r>
            <w:r w:rsidR="009D14D1">
              <w:rPr>
                <w:rFonts w:eastAsiaTheme="minorEastAsia"/>
                <w:noProof/>
                <w:sz w:val="24"/>
                <w:szCs w:val="24"/>
                <w:lang w:eastAsia="zh-CN"/>
              </w:rPr>
              <w:tab/>
            </w:r>
            <w:r w:rsidR="009D14D1" w:rsidRPr="006700E2">
              <w:rPr>
                <w:rStyle w:val="Hyperlink"/>
                <w:noProof/>
              </w:rPr>
              <w:t>Quality control</w:t>
            </w:r>
            <w:r w:rsidR="009D14D1">
              <w:rPr>
                <w:noProof/>
                <w:webHidden/>
              </w:rPr>
              <w:tab/>
            </w:r>
            <w:r w:rsidR="009D14D1">
              <w:rPr>
                <w:noProof/>
                <w:webHidden/>
              </w:rPr>
              <w:fldChar w:fldCharType="begin"/>
            </w:r>
            <w:r w:rsidR="009D14D1">
              <w:rPr>
                <w:noProof/>
                <w:webHidden/>
              </w:rPr>
              <w:instrText xml:space="preserve"> PAGEREF _Toc98328042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3F0BB274" w14:textId="3707D569" w:rsidR="009D14D1" w:rsidRDefault="00E06FEB">
          <w:pPr>
            <w:pStyle w:val="TOC2"/>
            <w:tabs>
              <w:tab w:val="left" w:pos="960"/>
              <w:tab w:val="right" w:leader="dot" w:pos="9350"/>
            </w:tabs>
            <w:rPr>
              <w:rFonts w:eastAsiaTheme="minorEastAsia"/>
              <w:noProof/>
              <w:sz w:val="24"/>
              <w:szCs w:val="24"/>
              <w:lang w:eastAsia="zh-CN"/>
            </w:rPr>
          </w:pPr>
          <w:hyperlink w:anchor="_Toc98328043" w:history="1">
            <w:r w:rsidR="009D14D1" w:rsidRPr="006700E2">
              <w:rPr>
                <w:rStyle w:val="Hyperlink"/>
                <w:noProof/>
              </w:rPr>
              <w:t>8.6</w:t>
            </w:r>
            <w:r w:rsidR="009D14D1">
              <w:rPr>
                <w:rFonts w:eastAsiaTheme="minorEastAsia"/>
                <w:noProof/>
                <w:sz w:val="24"/>
                <w:szCs w:val="24"/>
                <w:lang w:eastAsia="zh-CN"/>
              </w:rPr>
              <w:tab/>
            </w:r>
            <w:r w:rsidR="009D14D1" w:rsidRPr="006700E2">
              <w:rPr>
                <w:rStyle w:val="Hyperlink"/>
                <w:noProof/>
              </w:rPr>
              <w:t>Strengths and Limitations of the Research Methods</w:t>
            </w:r>
            <w:r w:rsidR="009D14D1">
              <w:rPr>
                <w:noProof/>
                <w:webHidden/>
              </w:rPr>
              <w:tab/>
            </w:r>
            <w:r w:rsidR="009D14D1">
              <w:rPr>
                <w:noProof/>
                <w:webHidden/>
              </w:rPr>
              <w:fldChar w:fldCharType="begin"/>
            </w:r>
            <w:r w:rsidR="009D14D1">
              <w:rPr>
                <w:noProof/>
                <w:webHidden/>
              </w:rPr>
              <w:instrText xml:space="preserve"> PAGEREF _Toc98328043 \h </w:instrText>
            </w:r>
            <w:r w:rsidR="009D14D1">
              <w:rPr>
                <w:noProof/>
                <w:webHidden/>
              </w:rPr>
            </w:r>
            <w:r w:rsidR="009D14D1">
              <w:rPr>
                <w:noProof/>
                <w:webHidden/>
              </w:rPr>
              <w:fldChar w:fldCharType="separate"/>
            </w:r>
            <w:r w:rsidR="009D14D1">
              <w:rPr>
                <w:noProof/>
                <w:webHidden/>
              </w:rPr>
              <w:t>8</w:t>
            </w:r>
            <w:r w:rsidR="009D14D1">
              <w:rPr>
                <w:noProof/>
                <w:webHidden/>
              </w:rPr>
              <w:fldChar w:fldCharType="end"/>
            </w:r>
          </w:hyperlink>
        </w:p>
        <w:p w14:paraId="3EC9E0CF" w14:textId="5B06F4B8" w:rsidR="009D14D1" w:rsidRDefault="00E06FEB">
          <w:pPr>
            <w:pStyle w:val="TOC1"/>
            <w:tabs>
              <w:tab w:val="left" w:pos="440"/>
              <w:tab w:val="right" w:leader="dot" w:pos="9350"/>
            </w:tabs>
            <w:rPr>
              <w:rFonts w:eastAsiaTheme="minorEastAsia"/>
              <w:noProof/>
              <w:sz w:val="24"/>
              <w:szCs w:val="24"/>
              <w:lang w:eastAsia="zh-CN"/>
            </w:rPr>
          </w:pPr>
          <w:hyperlink w:anchor="_Toc98328044" w:history="1">
            <w:r w:rsidR="009D14D1" w:rsidRPr="006700E2">
              <w:rPr>
                <w:rStyle w:val="Hyperlink"/>
                <w:noProof/>
              </w:rPr>
              <w:t>9</w:t>
            </w:r>
            <w:r w:rsidR="009D14D1">
              <w:rPr>
                <w:rFonts w:eastAsiaTheme="minorEastAsia"/>
                <w:noProof/>
                <w:sz w:val="24"/>
                <w:szCs w:val="24"/>
                <w:lang w:eastAsia="zh-CN"/>
              </w:rPr>
              <w:tab/>
            </w:r>
            <w:r w:rsidR="009D14D1" w:rsidRPr="006700E2">
              <w:rPr>
                <w:rStyle w:val="Hyperlink"/>
                <w:noProof/>
              </w:rPr>
              <w:t>Protection of Human Subjects</w:t>
            </w:r>
            <w:r w:rsidR="009D14D1">
              <w:rPr>
                <w:noProof/>
                <w:webHidden/>
              </w:rPr>
              <w:tab/>
            </w:r>
            <w:r w:rsidR="009D14D1">
              <w:rPr>
                <w:noProof/>
                <w:webHidden/>
              </w:rPr>
              <w:fldChar w:fldCharType="begin"/>
            </w:r>
            <w:r w:rsidR="009D14D1">
              <w:rPr>
                <w:noProof/>
                <w:webHidden/>
              </w:rPr>
              <w:instrText xml:space="preserve"> PAGEREF _Toc98328044 \h </w:instrText>
            </w:r>
            <w:r w:rsidR="009D14D1">
              <w:rPr>
                <w:noProof/>
                <w:webHidden/>
              </w:rPr>
            </w:r>
            <w:r w:rsidR="009D14D1">
              <w:rPr>
                <w:noProof/>
                <w:webHidden/>
              </w:rPr>
              <w:fldChar w:fldCharType="separate"/>
            </w:r>
            <w:r w:rsidR="009D14D1">
              <w:rPr>
                <w:noProof/>
                <w:webHidden/>
              </w:rPr>
              <w:t>9</w:t>
            </w:r>
            <w:r w:rsidR="009D14D1">
              <w:rPr>
                <w:noProof/>
                <w:webHidden/>
              </w:rPr>
              <w:fldChar w:fldCharType="end"/>
            </w:r>
          </w:hyperlink>
        </w:p>
        <w:p w14:paraId="61C248C7" w14:textId="2F2436FB" w:rsidR="009D14D1" w:rsidRDefault="00E06FEB">
          <w:pPr>
            <w:pStyle w:val="TOC1"/>
            <w:tabs>
              <w:tab w:val="left" w:pos="720"/>
              <w:tab w:val="right" w:leader="dot" w:pos="9350"/>
            </w:tabs>
            <w:rPr>
              <w:rFonts w:eastAsiaTheme="minorEastAsia"/>
              <w:noProof/>
              <w:sz w:val="24"/>
              <w:szCs w:val="24"/>
              <w:lang w:eastAsia="zh-CN"/>
            </w:rPr>
          </w:pPr>
          <w:hyperlink w:anchor="_Toc98328045" w:history="1">
            <w:r w:rsidR="009D14D1" w:rsidRPr="006700E2">
              <w:rPr>
                <w:rStyle w:val="Hyperlink"/>
                <w:noProof/>
              </w:rPr>
              <w:t>10</w:t>
            </w:r>
            <w:r w:rsidR="009D14D1">
              <w:rPr>
                <w:rFonts w:eastAsiaTheme="minorEastAsia"/>
                <w:noProof/>
                <w:sz w:val="24"/>
                <w:szCs w:val="24"/>
                <w:lang w:eastAsia="zh-CN"/>
              </w:rPr>
              <w:tab/>
            </w:r>
            <w:r w:rsidR="009D14D1" w:rsidRPr="006700E2">
              <w:rPr>
                <w:rStyle w:val="Hyperlink"/>
                <w:noProof/>
              </w:rPr>
              <w:t>Plans for Disseminating and Communicating Study Results</w:t>
            </w:r>
            <w:r w:rsidR="009D14D1">
              <w:rPr>
                <w:noProof/>
                <w:webHidden/>
              </w:rPr>
              <w:tab/>
            </w:r>
            <w:r w:rsidR="009D14D1">
              <w:rPr>
                <w:noProof/>
                <w:webHidden/>
              </w:rPr>
              <w:fldChar w:fldCharType="begin"/>
            </w:r>
            <w:r w:rsidR="009D14D1">
              <w:rPr>
                <w:noProof/>
                <w:webHidden/>
              </w:rPr>
              <w:instrText xml:space="preserve"> PAGEREF _Toc98328045 \h </w:instrText>
            </w:r>
            <w:r w:rsidR="009D14D1">
              <w:rPr>
                <w:noProof/>
                <w:webHidden/>
              </w:rPr>
            </w:r>
            <w:r w:rsidR="009D14D1">
              <w:rPr>
                <w:noProof/>
                <w:webHidden/>
              </w:rPr>
              <w:fldChar w:fldCharType="separate"/>
            </w:r>
            <w:r w:rsidR="009D14D1">
              <w:rPr>
                <w:noProof/>
                <w:webHidden/>
              </w:rPr>
              <w:t>9</w:t>
            </w:r>
            <w:r w:rsidR="009D14D1">
              <w:rPr>
                <w:noProof/>
                <w:webHidden/>
              </w:rPr>
              <w:fldChar w:fldCharType="end"/>
            </w:r>
          </w:hyperlink>
        </w:p>
        <w:p w14:paraId="756EE37D" w14:textId="4C9D5F52" w:rsidR="009D14D1" w:rsidRDefault="00E06FEB">
          <w:pPr>
            <w:pStyle w:val="TOC1"/>
            <w:tabs>
              <w:tab w:val="left" w:pos="720"/>
              <w:tab w:val="right" w:leader="dot" w:pos="9350"/>
            </w:tabs>
            <w:rPr>
              <w:rFonts w:eastAsiaTheme="minorEastAsia"/>
              <w:noProof/>
              <w:sz w:val="24"/>
              <w:szCs w:val="24"/>
              <w:lang w:eastAsia="zh-CN"/>
            </w:rPr>
          </w:pPr>
          <w:hyperlink w:anchor="_Toc98328046" w:history="1">
            <w:r w:rsidR="009D14D1" w:rsidRPr="006700E2">
              <w:rPr>
                <w:rStyle w:val="Hyperlink"/>
                <w:noProof/>
              </w:rPr>
              <w:t>11</w:t>
            </w:r>
            <w:r w:rsidR="009D14D1">
              <w:rPr>
                <w:rFonts w:eastAsiaTheme="minorEastAsia"/>
                <w:noProof/>
                <w:sz w:val="24"/>
                <w:szCs w:val="24"/>
                <w:lang w:eastAsia="zh-CN"/>
              </w:rPr>
              <w:tab/>
            </w:r>
            <w:r w:rsidR="009D14D1" w:rsidRPr="006700E2">
              <w:rPr>
                <w:rStyle w:val="Hyperlink"/>
                <w:noProof/>
              </w:rPr>
              <w:t>References</w:t>
            </w:r>
            <w:r w:rsidR="009D14D1">
              <w:rPr>
                <w:noProof/>
                <w:webHidden/>
              </w:rPr>
              <w:tab/>
            </w:r>
            <w:r w:rsidR="009D14D1">
              <w:rPr>
                <w:noProof/>
                <w:webHidden/>
              </w:rPr>
              <w:fldChar w:fldCharType="begin"/>
            </w:r>
            <w:r w:rsidR="009D14D1">
              <w:rPr>
                <w:noProof/>
                <w:webHidden/>
              </w:rPr>
              <w:instrText xml:space="preserve"> PAGEREF _Toc98328046 \h </w:instrText>
            </w:r>
            <w:r w:rsidR="009D14D1">
              <w:rPr>
                <w:noProof/>
                <w:webHidden/>
              </w:rPr>
            </w:r>
            <w:r w:rsidR="009D14D1">
              <w:rPr>
                <w:noProof/>
                <w:webHidden/>
              </w:rPr>
              <w:fldChar w:fldCharType="separate"/>
            </w:r>
            <w:r w:rsidR="009D14D1">
              <w:rPr>
                <w:noProof/>
                <w:webHidden/>
              </w:rPr>
              <w:t>9</w:t>
            </w:r>
            <w:r w:rsidR="009D14D1">
              <w:rPr>
                <w:noProof/>
                <w:webHidden/>
              </w:rPr>
              <w:fldChar w:fldCharType="end"/>
            </w:r>
          </w:hyperlink>
        </w:p>
        <w:p w14:paraId="3A1A3383" w14:textId="7D5A3F4C" w:rsidR="009D14D1" w:rsidRDefault="00E06FEB">
          <w:pPr>
            <w:pStyle w:val="TOC1"/>
            <w:tabs>
              <w:tab w:val="left" w:pos="720"/>
              <w:tab w:val="right" w:leader="dot" w:pos="9350"/>
            </w:tabs>
            <w:rPr>
              <w:rFonts w:eastAsiaTheme="minorEastAsia"/>
              <w:noProof/>
              <w:sz w:val="24"/>
              <w:szCs w:val="24"/>
              <w:lang w:eastAsia="zh-CN"/>
            </w:rPr>
          </w:pPr>
          <w:hyperlink w:anchor="_Toc98328047" w:history="1">
            <w:r w:rsidR="009D14D1" w:rsidRPr="006700E2">
              <w:rPr>
                <w:rStyle w:val="Hyperlink"/>
                <w:noProof/>
              </w:rPr>
              <w:t>12</w:t>
            </w:r>
            <w:r w:rsidR="009D14D1">
              <w:rPr>
                <w:rFonts w:eastAsiaTheme="minorEastAsia"/>
                <w:noProof/>
                <w:sz w:val="24"/>
                <w:szCs w:val="24"/>
                <w:lang w:eastAsia="zh-CN"/>
              </w:rPr>
              <w:tab/>
            </w:r>
            <w:r w:rsidR="009D14D1" w:rsidRPr="006700E2">
              <w:rPr>
                <w:rStyle w:val="Hyperlink"/>
                <w:rFonts w:ascii="Calibri" w:hAnsi="Calibri" w:cs="Calibri"/>
                <w:noProof/>
              </w:rPr>
              <w:t>Appendix: Study Population Definitions</w:t>
            </w:r>
            <w:r w:rsidR="009D14D1">
              <w:rPr>
                <w:noProof/>
                <w:webHidden/>
              </w:rPr>
              <w:tab/>
            </w:r>
            <w:r w:rsidR="009D14D1">
              <w:rPr>
                <w:noProof/>
                <w:webHidden/>
              </w:rPr>
              <w:fldChar w:fldCharType="begin"/>
            </w:r>
            <w:r w:rsidR="009D14D1">
              <w:rPr>
                <w:noProof/>
                <w:webHidden/>
              </w:rPr>
              <w:instrText xml:space="preserve"> PAGEREF _Toc98328047 \h </w:instrText>
            </w:r>
            <w:r w:rsidR="009D14D1">
              <w:rPr>
                <w:noProof/>
                <w:webHidden/>
              </w:rPr>
            </w:r>
            <w:r w:rsidR="009D14D1">
              <w:rPr>
                <w:noProof/>
                <w:webHidden/>
              </w:rPr>
              <w:fldChar w:fldCharType="separate"/>
            </w:r>
            <w:r w:rsidR="009D14D1">
              <w:rPr>
                <w:noProof/>
                <w:webHidden/>
              </w:rPr>
              <w:t>10</w:t>
            </w:r>
            <w:r w:rsidR="009D14D1">
              <w:rPr>
                <w:noProof/>
                <w:webHidden/>
              </w:rPr>
              <w:fldChar w:fldCharType="end"/>
            </w:r>
          </w:hyperlink>
        </w:p>
        <w:p w14:paraId="18F70191" w14:textId="1A37013C" w:rsidR="000F0CE6" w:rsidRDefault="000F0CE6">
          <w:r>
            <w:rPr>
              <w:b/>
              <w:bCs/>
              <w:noProof/>
            </w:rPr>
            <w:fldChar w:fldCharType="end"/>
          </w:r>
        </w:p>
      </w:sdtContent>
    </w:sdt>
    <w:p w14:paraId="5703D44B" w14:textId="77777777" w:rsidR="000159BB" w:rsidRDefault="00AE518E" w:rsidP="000159BB">
      <w:pPr>
        <w:pStyle w:val="Heading1"/>
      </w:pPr>
      <w:bookmarkStart w:id="1" w:name="_Toc98328022"/>
      <w:bookmarkStart w:id="2" w:name="_Toc405127685"/>
      <w:r>
        <w:t>List of abbreviations</w:t>
      </w:r>
      <w:bookmarkEnd w:id="1"/>
    </w:p>
    <w:p w14:paraId="5489116C" w14:textId="6C97BB86" w:rsidR="00F72510" w:rsidRDefault="00F72510" w:rsidP="00F72510">
      <w:pPr>
        <w:pStyle w:val="NoSpacing"/>
      </w:pPr>
      <w:r>
        <w:t>IPD</w:t>
      </w:r>
      <w:r w:rsidR="006706A5" w:rsidRPr="00EF08C6">
        <w:rPr>
          <w:lang w:eastAsia="ko-KR"/>
        </w:rPr>
        <w:tab/>
      </w:r>
      <w:r w:rsidR="006706A5" w:rsidRPr="00EF08C6">
        <w:tab/>
      </w:r>
      <w:r w:rsidR="003277FB">
        <w:t>I</w:t>
      </w:r>
      <w:r>
        <w:t xml:space="preserve">ndividual </w:t>
      </w:r>
      <w:r w:rsidR="003277FB">
        <w:t>P</w:t>
      </w:r>
      <w:r>
        <w:t xml:space="preserve">atient </w:t>
      </w:r>
      <w:r w:rsidR="003277FB">
        <w:t>D</w:t>
      </w:r>
      <w:r>
        <w:t>ata</w:t>
      </w:r>
    </w:p>
    <w:p w14:paraId="2CDB02E3" w14:textId="0735B6C6" w:rsidR="00F72510" w:rsidRPr="00C42CAC" w:rsidRDefault="003277FB" w:rsidP="00F72510">
      <w:pPr>
        <w:pStyle w:val="NoSpacing"/>
        <w:rPr>
          <w:color w:val="000000" w:themeColor="text1"/>
        </w:rPr>
      </w:pPr>
      <w:r w:rsidRPr="00C42CAC">
        <w:rPr>
          <w:color w:val="000000" w:themeColor="text1"/>
        </w:rPr>
        <w:t>G</w:t>
      </w:r>
      <w:r w:rsidR="00F72510" w:rsidRPr="00C42CAC">
        <w:rPr>
          <w:color w:val="000000" w:themeColor="text1"/>
        </w:rPr>
        <w:t>LMM</w:t>
      </w:r>
      <w:r w:rsidR="00081565" w:rsidRPr="00C42CAC">
        <w:rPr>
          <w:color w:val="000000" w:themeColor="text1"/>
        </w:rPr>
        <w:t>s</w:t>
      </w:r>
      <w:r w:rsidR="00F72510" w:rsidRPr="00C42CAC">
        <w:rPr>
          <w:color w:val="000000" w:themeColor="text1"/>
        </w:rPr>
        <w:t xml:space="preserve">                 </w:t>
      </w:r>
      <w:r w:rsidRPr="00C42CAC">
        <w:rPr>
          <w:color w:val="000000" w:themeColor="text1"/>
        </w:rPr>
        <w:t>Generalized</w:t>
      </w:r>
      <w:r w:rsidR="00F72510" w:rsidRPr="00C42CAC">
        <w:rPr>
          <w:color w:val="000000" w:themeColor="text1"/>
        </w:rPr>
        <w:t xml:space="preserve"> Linear </w:t>
      </w:r>
      <w:r w:rsidRPr="00C42CAC">
        <w:rPr>
          <w:color w:val="000000" w:themeColor="text1"/>
        </w:rPr>
        <w:t>M</w:t>
      </w:r>
      <w:r w:rsidR="00F72510" w:rsidRPr="00C42CAC">
        <w:rPr>
          <w:color w:val="000000" w:themeColor="text1"/>
        </w:rPr>
        <w:t xml:space="preserve">ixed </w:t>
      </w:r>
      <w:r w:rsidRPr="00C42CAC">
        <w:rPr>
          <w:color w:val="000000" w:themeColor="text1"/>
        </w:rPr>
        <w:t>M</w:t>
      </w:r>
      <w:r w:rsidR="00F72510" w:rsidRPr="00C42CAC">
        <w:rPr>
          <w:color w:val="000000" w:themeColor="text1"/>
        </w:rPr>
        <w:t>odels</w:t>
      </w:r>
    </w:p>
    <w:p w14:paraId="455FB471" w14:textId="00C7801F" w:rsidR="006706A5" w:rsidRPr="00C42CAC" w:rsidRDefault="003277FB" w:rsidP="00E61242">
      <w:pPr>
        <w:pStyle w:val="NoSpacing"/>
        <w:rPr>
          <w:color w:val="000000" w:themeColor="text1"/>
          <w:lang w:eastAsia="ko-KR"/>
        </w:rPr>
      </w:pPr>
      <w:proofErr w:type="spellStart"/>
      <w:r w:rsidRPr="00C42CAC">
        <w:rPr>
          <w:color w:val="000000" w:themeColor="text1"/>
          <w:lang w:eastAsia="ko-KR"/>
        </w:rPr>
        <w:lastRenderedPageBreak/>
        <w:t>dGEM</w:t>
      </w:r>
      <w:proofErr w:type="spellEnd"/>
      <w:r w:rsidR="00F72510" w:rsidRPr="00C42CAC">
        <w:rPr>
          <w:color w:val="000000" w:themeColor="text1"/>
          <w:lang w:eastAsia="ko-KR"/>
        </w:rPr>
        <w:t xml:space="preserve">               </w:t>
      </w:r>
      <w:r w:rsidRPr="00C42CAC">
        <w:rPr>
          <w:color w:val="000000" w:themeColor="text1"/>
        </w:rPr>
        <w:t>Decentralized Algorithm for Generalized Linear Mixed</w:t>
      </w:r>
      <w:r w:rsidR="007B37F5" w:rsidRPr="00C42CAC">
        <w:rPr>
          <w:color w:val="000000" w:themeColor="text1"/>
        </w:rPr>
        <w:t xml:space="preserve"> Effect</w:t>
      </w:r>
      <w:r w:rsidR="004F3636" w:rsidRPr="00C42CAC">
        <w:rPr>
          <w:color w:val="000000" w:themeColor="text1"/>
        </w:rPr>
        <w:t>s</w:t>
      </w:r>
      <w:r w:rsidRPr="00C42CAC">
        <w:rPr>
          <w:color w:val="000000" w:themeColor="text1"/>
        </w:rPr>
        <w:t xml:space="preserve"> Model</w:t>
      </w:r>
    </w:p>
    <w:p w14:paraId="21BD12BE" w14:textId="074902D9" w:rsidR="00825E59" w:rsidRPr="00825E59" w:rsidRDefault="000159BB" w:rsidP="00825E59">
      <w:pPr>
        <w:pStyle w:val="Heading1"/>
      </w:pPr>
      <w:bookmarkStart w:id="3" w:name="_Toc98328023"/>
      <w:r>
        <w:t>Abstract</w:t>
      </w:r>
      <w:bookmarkEnd w:id="3"/>
    </w:p>
    <w:p w14:paraId="7E862EF2" w14:textId="5AECBE75" w:rsidR="00B25842" w:rsidRPr="002A4663" w:rsidRDefault="004631DA" w:rsidP="00931DCB">
      <w:pPr>
        <w:jc w:val="both"/>
        <w:rPr>
          <w:color w:val="000000" w:themeColor="text1"/>
        </w:rPr>
      </w:pPr>
      <w:r w:rsidRPr="002A4663">
        <w:rPr>
          <w:color w:val="000000" w:themeColor="text1"/>
          <w:lang w:eastAsia="ko-KR"/>
        </w:rPr>
        <w:t>Hospital profiling, which evaluates how much patient outcomes are influenced by the hospital, allows for a quantitative comparison of healthcare providers' quality of care for certain clinical outcomes</w:t>
      </w:r>
      <w:r w:rsidR="000A5F19" w:rsidRPr="002A4663">
        <w:rPr>
          <w:color w:val="000000" w:themeColor="text1"/>
          <w:lang w:eastAsia="ko-KR"/>
        </w:rPr>
        <w:t xml:space="preserve"> </w:t>
      </w:r>
      <w:r w:rsidR="000A5F19" w:rsidRPr="002A4663">
        <w:rPr>
          <w:rFonts w:hint="eastAsia"/>
          <w:color w:val="000000" w:themeColor="text1"/>
          <w:lang w:eastAsia="zh-CN"/>
        </w:rPr>
        <w:t>(</w:t>
      </w:r>
      <w:r w:rsidR="000A5F19" w:rsidRPr="002A4663">
        <w:rPr>
          <w:color w:val="000000" w:themeColor="text1"/>
          <w:lang w:eastAsia="zh-CN"/>
        </w:rPr>
        <w:t>e.g., mortality rate)</w:t>
      </w:r>
      <w:r w:rsidRPr="002A4663">
        <w:rPr>
          <w:color w:val="000000" w:themeColor="text1"/>
          <w:lang w:eastAsia="ko-KR"/>
        </w:rPr>
        <w:t>. Given the novelty of COVID-19, the study of hospital profiling with COVID-19 spec</w:t>
      </w:r>
      <w:r w:rsidR="00B05AE1" w:rsidRPr="002A4663">
        <w:rPr>
          <w:color w:val="000000" w:themeColor="text1"/>
          <w:lang w:eastAsia="ko-KR"/>
        </w:rPr>
        <w:t xml:space="preserve">ific data is </w:t>
      </w:r>
      <w:r w:rsidR="00447120" w:rsidRPr="002A4663">
        <w:rPr>
          <w:color w:val="000000" w:themeColor="text1"/>
          <w:lang w:eastAsia="ko-KR"/>
        </w:rPr>
        <w:t>of great interest.</w:t>
      </w:r>
      <w:r w:rsidR="00995D5D" w:rsidRPr="002A4663">
        <w:rPr>
          <w:color w:val="000000" w:themeColor="text1"/>
          <w:lang w:eastAsia="ko-KR"/>
        </w:rPr>
        <w:t xml:space="preserve"> </w:t>
      </w:r>
      <w:r w:rsidR="00F72510" w:rsidRPr="002A4663">
        <w:rPr>
          <w:color w:val="000000" w:themeColor="text1"/>
          <w:lang w:eastAsia="ko-KR"/>
        </w:rPr>
        <w:t xml:space="preserve">The OHDSI network contains </w:t>
      </w:r>
      <w:proofErr w:type="gramStart"/>
      <w:r w:rsidR="00F72510" w:rsidRPr="002A4663">
        <w:rPr>
          <w:color w:val="000000" w:themeColor="text1"/>
          <w:lang w:eastAsia="ko-KR"/>
        </w:rPr>
        <w:t>a large number of</w:t>
      </w:r>
      <w:proofErr w:type="gramEnd"/>
      <w:r w:rsidR="00F72510" w:rsidRPr="002A4663">
        <w:rPr>
          <w:color w:val="000000" w:themeColor="text1"/>
          <w:lang w:eastAsia="ko-KR"/>
        </w:rPr>
        <w:t xml:space="preserve"> datasets with COVID-19 data and when combined the COVID-19 data are rather large. However, due to privacy issues</w:t>
      </w:r>
      <w:r w:rsidR="000B339C" w:rsidRPr="002A4663">
        <w:rPr>
          <w:color w:val="000000" w:themeColor="text1"/>
          <w:lang w:eastAsia="ko-KR"/>
        </w:rPr>
        <w:t>,</w:t>
      </w:r>
      <w:r w:rsidR="00F72510" w:rsidRPr="002A4663">
        <w:rPr>
          <w:color w:val="000000" w:themeColor="text1"/>
          <w:lang w:eastAsia="ko-KR"/>
        </w:rPr>
        <w:t xml:space="preserve"> it is not possible to pool the datasets during multi-site collaboration. For example, </w:t>
      </w:r>
      <w:r w:rsidR="00F72510" w:rsidRPr="002A4663">
        <w:rPr>
          <w:color w:val="000000" w:themeColor="text1"/>
        </w:rPr>
        <w:t>sensitive individual patient data (IPD) including the patient's identity, diagnoses</w:t>
      </w:r>
      <w:r w:rsidR="00931DCB" w:rsidRPr="002A4663">
        <w:rPr>
          <w:color w:val="000000" w:themeColor="text1"/>
        </w:rPr>
        <w:t>,</w:t>
      </w:r>
      <w:r w:rsidR="00F72510" w:rsidRPr="002A4663">
        <w:rPr>
          <w:color w:val="000000" w:themeColor="text1"/>
        </w:rPr>
        <w:t xml:space="preserve"> and treatments are usually not allowed under privacy regulation to be shared across networks</w:t>
      </w:r>
      <w:r w:rsidR="00E21203" w:rsidRPr="002A4663">
        <w:rPr>
          <w:color w:val="000000" w:themeColor="text1"/>
        </w:rPr>
        <w:t xml:space="preserve">. Additionally, for hospital profiling, </w:t>
      </w:r>
      <w:r w:rsidR="00330A90" w:rsidRPr="002A4663">
        <w:rPr>
          <w:color w:val="000000" w:themeColor="text1"/>
        </w:rPr>
        <w:t xml:space="preserve">hospital-level </w:t>
      </w:r>
      <w:r w:rsidR="00763C47" w:rsidRPr="002A4663">
        <w:rPr>
          <w:color w:val="000000" w:themeColor="text1"/>
        </w:rPr>
        <w:t xml:space="preserve">encryption </w:t>
      </w:r>
      <w:r w:rsidR="005B097E" w:rsidRPr="002A4663">
        <w:rPr>
          <w:color w:val="000000" w:themeColor="text1"/>
        </w:rPr>
        <w:t xml:space="preserve">is also </w:t>
      </w:r>
      <w:r w:rsidR="00252A1F" w:rsidRPr="002A4663">
        <w:rPr>
          <w:color w:val="000000" w:themeColor="text1"/>
        </w:rPr>
        <w:t xml:space="preserve">needed </w:t>
      </w:r>
      <w:r w:rsidR="000A5413" w:rsidRPr="002A4663">
        <w:rPr>
          <w:color w:val="000000" w:themeColor="text1"/>
        </w:rPr>
        <w:t xml:space="preserve">to </w:t>
      </w:r>
      <w:r w:rsidR="00102A43" w:rsidRPr="002A4663">
        <w:rPr>
          <w:color w:val="000000" w:themeColor="text1"/>
        </w:rPr>
        <w:t xml:space="preserve">keep the </w:t>
      </w:r>
      <w:r w:rsidR="0097217F" w:rsidRPr="002A4663">
        <w:rPr>
          <w:color w:val="000000" w:themeColor="text1"/>
        </w:rPr>
        <w:t xml:space="preserve">hospital health </w:t>
      </w:r>
      <w:r w:rsidR="00BC30A8" w:rsidRPr="002A4663">
        <w:rPr>
          <w:color w:val="000000" w:themeColor="text1"/>
        </w:rPr>
        <w:t xml:space="preserve">information safe. </w:t>
      </w:r>
      <w:r w:rsidR="00C10B2E" w:rsidRPr="002A4663">
        <w:rPr>
          <w:color w:val="000000" w:themeColor="text1"/>
        </w:rPr>
        <w:t xml:space="preserve"> </w:t>
      </w:r>
    </w:p>
    <w:p w14:paraId="08864CCC" w14:textId="2196BB62" w:rsidR="00F27F77" w:rsidRPr="002A4663" w:rsidRDefault="00F72510" w:rsidP="00F27F77">
      <w:pPr>
        <w:jc w:val="both"/>
        <w:rPr>
          <w:color w:val="000000" w:themeColor="text1"/>
          <w:lang w:eastAsia="zh-CN"/>
        </w:rPr>
      </w:pPr>
      <w:r w:rsidRPr="002A4663">
        <w:rPr>
          <w:color w:val="000000" w:themeColor="text1"/>
        </w:rPr>
        <w:t xml:space="preserve">In this study we propose implementing a novel </w:t>
      </w:r>
      <w:r w:rsidR="00280D45" w:rsidRPr="002A4663">
        <w:rPr>
          <w:color w:val="000000" w:themeColor="text1"/>
        </w:rPr>
        <w:t xml:space="preserve">one-shot </w:t>
      </w:r>
      <w:r w:rsidRPr="002A4663">
        <w:rPr>
          <w:color w:val="000000" w:themeColor="text1"/>
          <w:u w:val="single"/>
        </w:rPr>
        <w:t>d</w:t>
      </w:r>
      <w:r w:rsidR="00BF556F" w:rsidRPr="002A4663">
        <w:rPr>
          <w:rFonts w:hint="eastAsia"/>
          <w:color w:val="000000" w:themeColor="text1"/>
          <w:lang w:eastAsia="zh-CN"/>
        </w:rPr>
        <w:t>ece</w:t>
      </w:r>
      <w:r w:rsidR="00BF556F" w:rsidRPr="002A4663">
        <w:rPr>
          <w:color w:val="000000" w:themeColor="text1"/>
          <w:lang w:eastAsia="zh-CN"/>
        </w:rPr>
        <w:t xml:space="preserve">ntralized </w:t>
      </w:r>
      <w:r w:rsidR="00BF556F" w:rsidRPr="002A4663">
        <w:rPr>
          <w:color w:val="000000" w:themeColor="text1"/>
        </w:rPr>
        <w:t xml:space="preserve">algorithm for </w:t>
      </w:r>
      <w:r w:rsidR="00BF556F" w:rsidRPr="002A4663">
        <w:rPr>
          <w:color w:val="000000" w:themeColor="text1"/>
          <w:u w:val="single"/>
        </w:rPr>
        <w:t>g</w:t>
      </w:r>
      <w:r w:rsidR="00BF556F" w:rsidRPr="002A4663">
        <w:rPr>
          <w:color w:val="000000" w:themeColor="text1"/>
        </w:rPr>
        <w:t xml:space="preserve">eneralized </w:t>
      </w:r>
      <w:r w:rsidRPr="002A4663">
        <w:rPr>
          <w:color w:val="000000" w:themeColor="text1"/>
        </w:rPr>
        <w:t xml:space="preserve">linear mixed </w:t>
      </w:r>
      <w:r w:rsidR="005409CE" w:rsidRPr="002A4663">
        <w:rPr>
          <w:color w:val="000000" w:themeColor="text1"/>
        </w:rPr>
        <w:t xml:space="preserve">effects </w:t>
      </w:r>
      <w:r w:rsidRPr="002A4663">
        <w:rPr>
          <w:color w:val="000000" w:themeColor="text1"/>
        </w:rPr>
        <w:t>models (</w:t>
      </w:r>
      <w:proofErr w:type="spellStart"/>
      <w:r w:rsidR="00BF556F" w:rsidRPr="002A4663">
        <w:rPr>
          <w:color w:val="000000" w:themeColor="text1"/>
        </w:rPr>
        <w:t>dGEM</w:t>
      </w:r>
      <w:proofErr w:type="spellEnd"/>
      <w:r w:rsidR="00F27F77" w:rsidRPr="002A4663">
        <w:rPr>
          <w:color w:val="000000" w:themeColor="text1"/>
        </w:rPr>
        <w:t xml:space="preserve">). To the best of our knowledge, </w:t>
      </w:r>
      <w:proofErr w:type="spellStart"/>
      <w:r w:rsidR="00F27F77" w:rsidRPr="002A4663">
        <w:rPr>
          <w:color w:val="000000" w:themeColor="text1"/>
        </w:rPr>
        <w:t>dGEM</w:t>
      </w:r>
      <w:proofErr w:type="spellEnd"/>
      <w:r w:rsidR="00F27F77" w:rsidRPr="002A4663">
        <w:rPr>
          <w:color w:val="000000" w:themeColor="text1"/>
        </w:rPr>
        <w:t xml:space="preserve"> is the </w:t>
      </w:r>
      <w:r w:rsidR="00F27F77" w:rsidRPr="002A4663">
        <w:rPr>
          <w:color w:val="000000" w:themeColor="text1"/>
          <w:lang w:eastAsia="ko-KR"/>
        </w:rPr>
        <w:t>first real-world hospital profiling solution</w:t>
      </w:r>
      <w:r w:rsidR="002328EE" w:rsidRPr="002A4663">
        <w:rPr>
          <w:color w:val="000000" w:themeColor="text1"/>
          <w:lang w:eastAsia="ko-KR"/>
        </w:rPr>
        <w:t xml:space="preserve"> </w:t>
      </w:r>
      <w:r w:rsidR="008D4E8F" w:rsidRPr="002A4663">
        <w:rPr>
          <w:color w:val="000000" w:themeColor="text1"/>
          <w:lang w:eastAsia="ko-KR"/>
        </w:rPr>
        <w:t xml:space="preserve">to account for </w:t>
      </w:r>
      <w:r w:rsidR="00A05B30" w:rsidRPr="002A4663">
        <w:rPr>
          <w:color w:val="000000" w:themeColor="text1"/>
          <w:lang w:eastAsia="ko-KR"/>
        </w:rPr>
        <w:t>heterogeneity</w:t>
      </w:r>
      <w:r w:rsidR="0042471D" w:rsidRPr="002A4663">
        <w:rPr>
          <w:color w:val="000000" w:themeColor="text1"/>
          <w:lang w:eastAsia="ko-KR"/>
        </w:rPr>
        <w:t xml:space="preserve"> in multi-site data</w:t>
      </w:r>
      <w:r w:rsidR="00C40273" w:rsidRPr="002A4663">
        <w:rPr>
          <w:color w:val="000000" w:themeColor="text1"/>
          <w:lang w:eastAsia="ko-KR"/>
        </w:rPr>
        <w:t xml:space="preserve"> in a one-shot distributed manner</w:t>
      </w:r>
      <w:r w:rsidR="005637AB" w:rsidRPr="002A4663">
        <w:rPr>
          <w:color w:val="000000" w:themeColor="text1"/>
          <w:lang w:eastAsia="ko-KR"/>
        </w:rPr>
        <w:t xml:space="preserve">. </w:t>
      </w:r>
      <w:r w:rsidR="00F83819" w:rsidRPr="002A4663">
        <w:rPr>
          <w:color w:val="000000" w:themeColor="text1"/>
          <w:lang w:eastAsia="ko-KR"/>
        </w:rPr>
        <w:t xml:space="preserve">The </w:t>
      </w:r>
      <w:r w:rsidR="001B76B5" w:rsidRPr="002A4663">
        <w:rPr>
          <w:color w:val="000000" w:themeColor="text1"/>
          <w:lang w:eastAsia="ko-KR"/>
        </w:rPr>
        <w:t>proposed algorithm</w:t>
      </w:r>
      <w:r w:rsidR="00EC357C" w:rsidRPr="002A4663">
        <w:rPr>
          <w:color w:val="000000" w:themeColor="text1"/>
          <w:lang w:eastAsia="ko-KR"/>
        </w:rPr>
        <w:t xml:space="preserve"> (i.e., </w:t>
      </w:r>
      <w:proofErr w:type="spellStart"/>
      <w:r w:rsidR="00EC357C" w:rsidRPr="002A4663">
        <w:rPr>
          <w:color w:val="000000" w:themeColor="text1"/>
          <w:lang w:eastAsia="ko-KR"/>
        </w:rPr>
        <w:t>dGEM</w:t>
      </w:r>
      <w:proofErr w:type="spellEnd"/>
      <w:r w:rsidR="00EC357C" w:rsidRPr="002A4663">
        <w:rPr>
          <w:color w:val="000000" w:themeColor="text1"/>
          <w:lang w:eastAsia="ko-KR"/>
        </w:rPr>
        <w:t xml:space="preserve">) </w:t>
      </w:r>
      <w:r w:rsidR="00C562F8" w:rsidRPr="002A4663">
        <w:rPr>
          <w:color w:val="000000" w:themeColor="text1"/>
          <w:lang w:eastAsia="ko-KR"/>
        </w:rPr>
        <w:t xml:space="preserve">is </w:t>
      </w:r>
      <w:r w:rsidR="002D1AA3" w:rsidRPr="002A4663">
        <w:rPr>
          <w:color w:val="000000" w:themeColor="text1"/>
          <w:lang w:eastAsia="ko-KR"/>
        </w:rPr>
        <w:t xml:space="preserve">based on </w:t>
      </w:r>
      <w:r w:rsidR="0060698E" w:rsidRPr="002A4663">
        <w:rPr>
          <w:color w:val="000000" w:themeColor="text1"/>
          <w:lang w:eastAsia="ko-KR"/>
        </w:rPr>
        <w:t xml:space="preserve">the </w:t>
      </w:r>
      <w:r w:rsidR="00077F9D" w:rsidRPr="002A4663">
        <w:rPr>
          <w:color w:val="000000" w:themeColor="text1"/>
          <w:lang w:eastAsia="ko-KR"/>
        </w:rPr>
        <w:t>generalized</w:t>
      </w:r>
      <w:r w:rsidR="001332A0" w:rsidRPr="002A4663">
        <w:rPr>
          <w:color w:val="000000" w:themeColor="text1"/>
          <w:lang w:eastAsia="ko-KR"/>
        </w:rPr>
        <w:t xml:space="preserve"> linear mixed effect model</w:t>
      </w:r>
      <w:r w:rsidR="00077F9D" w:rsidRPr="002A4663">
        <w:rPr>
          <w:color w:val="000000" w:themeColor="text1"/>
          <w:lang w:eastAsia="ko-KR"/>
        </w:rPr>
        <w:t>s</w:t>
      </w:r>
      <w:r w:rsidR="001332A0" w:rsidRPr="002A4663">
        <w:rPr>
          <w:color w:val="000000" w:themeColor="text1"/>
          <w:lang w:eastAsia="ko-KR"/>
        </w:rPr>
        <w:t xml:space="preserve"> (GLMM)</w:t>
      </w:r>
      <w:r w:rsidR="0046095C" w:rsidRPr="002A4663">
        <w:rPr>
          <w:color w:val="000000" w:themeColor="text1"/>
          <w:lang w:eastAsia="ko-KR"/>
        </w:rPr>
        <w:t xml:space="preserve">. </w:t>
      </w:r>
      <w:r w:rsidR="004C0B3F" w:rsidRPr="002A4663">
        <w:rPr>
          <w:color w:val="000000" w:themeColor="text1"/>
          <w:lang w:eastAsia="ko-KR"/>
        </w:rPr>
        <w:t xml:space="preserve">The </w:t>
      </w:r>
      <w:proofErr w:type="spellStart"/>
      <w:r w:rsidR="00386BAF" w:rsidRPr="002A4663">
        <w:rPr>
          <w:color w:val="000000" w:themeColor="text1"/>
          <w:lang w:eastAsia="ko-KR"/>
        </w:rPr>
        <w:t>dGEM</w:t>
      </w:r>
      <w:proofErr w:type="spellEnd"/>
      <w:r w:rsidR="00240579" w:rsidRPr="002A4663">
        <w:rPr>
          <w:color w:val="000000" w:themeColor="text1"/>
          <w:lang w:eastAsia="ko-KR"/>
        </w:rPr>
        <w:t xml:space="preserve"> method</w:t>
      </w:r>
      <w:r w:rsidR="0046095C" w:rsidRPr="002A4663">
        <w:rPr>
          <w:color w:val="000000" w:themeColor="text1"/>
          <w:lang w:eastAsia="ko-KR"/>
        </w:rPr>
        <w:t xml:space="preserve"> </w:t>
      </w:r>
      <w:r w:rsidR="00515CDD" w:rsidRPr="002A4663">
        <w:rPr>
          <w:color w:val="000000" w:themeColor="text1"/>
          <w:lang w:eastAsia="zh-CN"/>
        </w:rPr>
        <w:t xml:space="preserve">assumes </w:t>
      </w:r>
      <w:r w:rsidR="005640A3" w:rsidRPr="002A4663">
        <w:rPr>
          <w:color w:val="000000" w:themeColor="text1"/>
          <w:lang w:eastAsia="ko-KR"/>
        </w:rPr>
        <w:t xml:space="preserve">common </w:t>
      </w:r>
      <w:r w:rsidR="00834247" w:rsidRPr="002A4663">
        <w:rPr>
          <w:color w:val="000000" w:themeColor="text1"/>
          <w:lang w:eastAsia="ko-KR"/>
        </w:rPr>
        <w:t xml:space="preserve">fixed-effects of the </w:t>
      </w:r>
      <w:r w:rsidR="00710F1F" w:rsidRPr="002A4663">
        <w:rPr>
          <w:color w:val="000000" w:themeColor="text1"/>
          <w:lang w:eastAsia="ko-KR"/>
        </w:rPr>
        <w:t>factors (</w:t>
      </w:r>
      <w:r w:rsidR="009053AD" w:rsidRPr="002A4663">
        <w:rPr>
          <w:color w:val="000000" w:themeColor="text1"/>
          <w:lang w:eastAsia="ko-KR"/>
        </w:rPr>
        <w:t xml:space="preserve">i.e., </w:t>
      </w:r>
      <w:r w:rsidR="0096567A" w:rsidRPr="002A4663">
        <w:rPr>
          <w:color w:val="000000" w:themeColor="text1"/>
          <w:lang w:eastAsia="ko-KR"/>
        </w:rPr>
        <w:t xml:space="preserve">patient- and </w:t>
      </w:r>
      <w:r w:rsidR="00EC1B2F" w:rsidRPr="002A4663">
        <w:rPr>
          <w:color w:val="000000" w:themeColor="text1"/>
          <w:lang w:eastAsia="ko-KR"/>
        </w:rPr>
        <w:t>hospital-level factors</w:t>
      </w:r>
      <w:r w:rsidR="00710F1F" w:rsidRPr="002A4663">
        <w:rPr>
          <w:color w:val="000000" w:themeColor="text1"/>
          <w:lang w:eastAsia="ko-KR"/>
        </w:rPr>
        <w:t>)</w:t>
      </w:r>
      <w:r w:rsidR="005640A3" w:rsidRPr="002A4663">
        <w:rPr>
          <w:color w:val="000000" w:themeColor="text1"/>
          <w:lang w:eastAsia="ko-KR"/>
        </w:rPr>
        <w:t xml:space="preserve"> and hospital-specific</w:t>
      </w:r>
      <w:r w:rsidR="00E742DD" w:rsidRPr="002A4663">
        <w:rPr>
          <w:color w:val="000000" w:themeColor="text1"/>
          <w:lang w:eastAsia="ko-KR"/>
        </w:rPr>
        <w:t xml:space="preserve"> random</w:t>
      </w:r>
      <w:r w:rsidR="005640A3" w:rsidRPr="002A4663">
        <w:rPr>
          <w:color w:val="000000" w:themeColor="text1"/>
          <w:lang w:eastAsia="ko-KR"/>
        </w:rPr>
        <w:t xml:space="preserve"> effects</w:t>
      </w:r>
      <w:r w:rsidR="00317716" w:rsidRPr="002A4663">
        <w:rPr>
          <w:color w:val="000000" w:themeColor="text1"/>
          <w:lang w:eastAsia="ko-KR"/>
        </w:rPr>
        <w:t xml:space="preserve"> (</w:t>
      </w:r>
      <w:r w:rsidR="00061FB6" w:rsidRPr="002A4663">
        <w:rPr>
          <w:color w:val="000000" w:themeColor="text1"/>
          <w:lang w:eastAsia="ko-KR"/>
        </w:rPr>
        <w:t xml:space="preserve">i.e., random slopes </w:t>
      </w:r>
      <w:r w:rsidR="00B07E40" w:rsidRPr="002A4663">
        <w:rPr>
          <w:color w:val="000000" w:themeColor="text1"/>
          <w:lang w:eastAsia="ko-KR"/>
        </w:rPr>
        <w:t xml:space="preserve">and </w:t>
      </w:r>
      <w:r w:rsidR="003F6457" w:rsidRPr="002A4663">
        <w:rPr>
          <w:color w:val="000000" w:themeColor="text1"/>
          <w:lang w:eastAsia="ko-KR"/>
        </w:rPr>
        <w:t>intercepts</w:t>
      </w:r>
      <w:r w:rsidR="00317716" w:rsidRPr="002A4663">
        <w:rPr>
          <w:color w:val="000000" w:themeColor="text1"/>
          <w:lang w:eastAsia="ko-KR"/>
        </w:rPr>
        <w:t>)</w:t>
      </w:r>
      <w:r w:rsidR="00965193" w:rsidRPr="002A4663">
        <w:rPr>
          <w:color w:val="000000" w:themeColor="text1"/>
          <w:lang w:eastAsia="ko-KR"/>
        </w:rPr>
        <w:t xml:space="preserve"> to calculate the </w:t>
      </w:r>
      <w:r w:rsidR="00090F7A" w:rsidRPr="002A4663">
        <w:rPr>
          <w:color w:val="000000" w:themeColor="text1"/>
        </w:rPr>
        <w:t>directly standardized COVID-19 mortality rates</w:t>
      </w:r>
      <w:r w:rsidR="00090F7A" w:rsidRPr="002A4663">
        <w:rPr>
          <w:color w:val="000000" w:themeColor="text1"/>
        </w:rPr>
        <w:fldChar w:fldCharType="begin" w:fldLock="1"/>
      </w:r>
      <w:r w:rsidR="00090F7A" w:rsidRPr="002A4663">
        <w:rPr>
          <w:color w:val="000000" w:themeColor="text1"/>
        </w:rPr>
        <w:instrText>ADDIN CSL_CITATION {"citationItems":[{"id":"ITEM-1","itemData":{"ISSN":"2168-6106","author":[{"dropping-particle":"","family":"Asch","given":"David A","non-dropping-particle":"","parse-names":false,"suffix":""},{"dropping-particle":"","family":"Sheils","given":"Natalie E","non-dropping-particle":"","parse-names":false,"suffix":""},{"dropping-particle":"","family":"Islam","given":"Md Nazmul","non-dropping-particle":"","parse-names":false,"suffix":""},{"dropping-particle":"","family":"Chen","given":"Yong","non-dropping-particle":"","parse-names":false,"suffix":""},{"dropping-particle":"","family":"Werner","given":"Rachel M","non-dropping-particle":"","parse-names":false,"suffix":""},{"dropping-particle":"","family":"Buresh","given":"John","non-dropping-particle":"","parse-names":false,"suffix":""},{"dropping-particle":"","family":"Doshi","given":"Jalpa A","non-dropping-particle":"","parse-names":false,"suffix":""}],"container-title":"JAMA internal medicine","id":"ITEM-1","issue":"4","issued":{"date-parts":[["2021"]]},"page":"471-478","publisher":"American Medical Association","title":"Variation in US hospital mortality rates for patients admitted with COVID-19 during the first 6 months of the pandemic","type":"article-journal","volume":"181"},"uris":["http://www.mendeley.com/documents/?uuid=34796813-30b7-42b0-a46c-d27b29225fe4"]}],"mendeley":{"formattedCitation":"&lt;sup&gt;1&lt;/sup&gt;","plainTextFormattedCitation":"1","previouslyFormattedCitation":"&lt;sup&gt;1&lt;/sup&gt;"},"properties":{"noteIndex":0},"schema":"https://github.com/citation-style-language/schema/raw/master/csl-citation.json"}</w:instrText>
      </w:r>
      <w:r w:rsidR="00090F7A" w:rsidRPr="002A4663">
        <w:rPr>
          <w:color w:val="000000" w:themeColor="text1"/>
        </w:rPr>
        <w:fldChar w:fldCharType="separate"/>
      </w:r>
      <w:r w:rsidR="00090F7A" w:rsidRPr="002A4663">
        <w:rPr>
          <w:noProof/>
          <w:color w:val="000000" w:themeColor="text1"/>
          <w:vertAlign w:val="superscript"/>
        </w:rPr>
        <w:t>1</w:t>
      </w:r>
      <w:r w:rsidR="00090F7A" w:rsidRPr="002A4663">
        <w:rPr>
          <w:color w:val="000000" w:themeColor="text1"/>
        </w:rPr>
        <w:fldChar w:fldCharType="end"/>
      </w:r>
      <w:r w:rsidR="00090F7A" w:rsidRPr="002A4663">
        <w:rPr>
          <w:color w:val="000000" w:themeColor="text1"/>
        </w:rPr>
        <w:t xml:space="preserve"> </w:t>
      </w:r>
      <w:r w:rsidR="003438B3" w:rsidRPr="002A4663">
        <w:rPr>
          <w:color w:val="000000" w:themeColor="text1"/>
          <w:lang w:eastAsia="ko-KR"/>
        </w:rPr>
        <w:t xml:space="preserve">for hospital </w:t>
      </w:r>
      <w:r w:rsidR="008A509C" w:rsidRPr="002A4663">
        <w:rPr>
          <w:color w:val="000000" w:themeColor="text1"/>
          <w:lang w:eastAsia="ko-KR"/>
        </w:rPr>
        <w:t xml:space="preserve">profiling. </w:t>
      </w:r>
      <w:r w:rsidR="008B0270" w:rsidRPr="002A4663">
        <w:rPr>
          <w:color w:val="000000" w:themeColor="text1"/>
          <w:lang w:eastAsia="ko-KR"/>
        </w:rPr>
        <w:t xml:space="preserve">The proposed method achieves </w:t>
      </w:r>
      <w:r w:rsidR="00FC0C2F" w:rsidRPr="002A4663">
        <w:rPr>
          <w:color w:val="000000" w:themeColor="text1"/>
          <w:lang w:eastAsia="ko-KR"/>
        </w:rPr>
        <w:t xml:space="preserve">both </w:t>
      </w:r>
      <w:r w:rsidR="008B3055" w:rsidRPr="002A4663">
        <w:rPr>
          <w:color w:val="000000" w:themeColor="text1"/>
          <w:lang w:eastAsia="ko-KR"/>
        </w:rPr>
        <w:t>patient-level</w:t>
      </w:r>
      <w:r w:rsidR="005844AD" w:rsidRPr="002A4663">
        <w:rPr>
          <w:color w:val="000000" w:themeColor="text1"/>
          <w:lang w:eastAsia="ko-KR"/>
        </w:rPr>
        <w:t xml:space="preserve"> privacy protectio</w:t>
      </w:r>
      <w:r w:rsidR="00C30A66" w:rsidRPr="002A4663">
        <w:rPr>
          <w:color w:val="000000" w:themeColor="text1"/>
          <w:lang w:eastAsia="ko-KR"/>
        </w:rPr>
        <w:t>n</w:t>
      </w:r>
      <w:r w:rsidR="00A246FA" w:rsidRPr="002A4663">
        <w:rPr>
          <w:color w:val="000000" w:themeColor="text1"/>
          <w:lang w:eastAsia="ko-KR"/>
        </w:rPr>
        <w:t xml:space="preserve"> </w:t>
      </w:r>
      <w:r w:rsidR="00CE331D" w:rsidRPr="002A4663">
        <w:rPr>
          <w:color w:val="000000" w:themeColor="text1"/>
          <w:lang w:eastAsia="ko-KR"/>
        </w:rPr>
        <w:t xml:space="preserve">by </w:t>
      </w:r>
      <w:r w:rsidR="009459F0" w:rsidRPr="002A4663">
        <w:rPr>
          <w:color w:val="000000" w:themeColor="text1"/>
          <w:lang w:eastAsia="ko-KR"/>
        </w:rPr>
        <w:t xml:space="preserve">only requiring </w:t>
      </w:r>
      <w:r w:rsidR="00E162FA" w:rsidRPr="002A4663">
        <w:rPr>
          <w:color w:val="000000" w:themeColor="text1"/>
          <w:lang w:eastAsia="ko-KR"/>
        </w:rPr>
        <w:t>aggregated data</w:t>
      </w:r>
      <w:r w:rsidR="006B4903" w:rsidRPr="002A4663">
        <w:rPr>
          <w:color w:val="000000" w:themeColor="text1"/>
          <w:lang w:eastAsia="ko-KR"/>
        </w:rPr>
        <w:t>; addit</w:t>
      </w:r>
      <w:r w:rsidR="007E379B" w:rsidRPr="002A4663">
        <w:rPr>
          <w:color w:val="000000" w:themeColor="text1"/>
          <w:lang w:eastAsia="ko-KR"/>
        </w:rPr>
        <w:t xml:space="preserve">ionally, </w:t>
      </w:r>
      <w:r w:rsidR="005C2358" w:rsidRPr="002A4663">
        <w:rPr>
          <w:color w:val="000000" w:themeColor="text1"/>
          <w:lang w:eastAsia="ko-KR"/>
        </w:rPr>
        <w:t xml:space="preserve">the </w:t>
      </w:r>
      <w:r w:rsidR="00154533" w:rsidRPr="002A4663">
        <w:rPr>
          <w:color w:val="000000" w:themeColor="text1"/>
          <w:lang w:eastAsia="ko-KR"/>
        </w:rPr>
        <w:t xml:space="preserve">hospital-level encryption is </w:t>
      </w:r>
      <w:r w:rsidR="00381AE1" w:rsidRPr="002A4663">
        <w:rPr>
          <w:color w:val="000000" w:themeColor="text1"/>
          <w:lang w:eastAsia="ko-KR"/>
        </w:rPr>
        <w:t xml:space="preserve">accomplished </w:t>
      </w:r>
      <w:r w:rsidR="00B218A2" w:rsidRPr="002A4663">
        <w:rPr>
          <w:color w:val="000000" w:themeColor="text1"/>
          <w:lang w:eastAsia="ko-KR"/>
        </w:rPr>
        <w:t>since</w:t>
      </w:r>
      <w:r w:rsidR="005E69FA" w:rsidRPr="002A4663">
        <w:rPr>
          <w:color w:val="000000" w:themeColor="text1"/>
          <w:lang w:eastAsia="ko-KR"/>
        </w:rPr>
        <w:t xml:space="preserve"> each hospital </w:t>
      </w:r>
      <w:r w:rsidR="004660B8" w:rsidRPr="002A4663">
        <w:rPr>
          <w:color w:val="000000" w:themeColor="text1"/>
          <w:lang w:eastAsia="ko-KR"/>
        </w:rPr>
        <w:t xml:space="preserve">can only </w:t>
      </w:r>
      <w:r w:rsidR="00CC3088" w:rsidRPr="002A4663">
        <w:rPr>
          <w:color w:val="000000" w:themeColor="text1"/>
          <w:lang w:eastAsia="ko-KR"/>
        </w:rPr>
        <w:t xml:space="preserve">access their </w:t>
      </w:r>
      <w:r w:rsidR="0082617E" w:rsidRPr="002A4663">
        <w:rPr>
          <w:color w:val="000000" w:themeColor="text1"/>
          <w:lang w:eastAsia="ko-KR"/>
        </w:rPr>
        <w:t>own</w:t>
      </w:r>
      <w:r w:rsidR="00217163" w:rsidRPr="002A4663">
        <w:rPr>
          <w:color w:val="000000" w:themeColor="text1"/>
          <w:lang w:eastAsia="ko-KR"/>
        </w:rPr>
        <w:t xml:space="preserve"> </w:t>
      </w:r>
      <w:r w:rsidR="00B37324" w:rsidRPr="002A4663">
        <w:rPr>
          <w:color w:val="000000" w:themeColor="text1"/>
          <w:lang w:eastAsia="ko-KR"/>
        </w:rPr>
        <w:t>standardized mortality</w:t>
      </w:r>
      <w:r w:rsidR="00C82F73" w:rsidRPr="002A4663">
        <w:rPr>
          <w:color w:val="000000" w:themeColor="text1"/>
          <w:lang w:eastAsia="ko-KR"/>
        </w:rPr>
        <w:t xml:space="preserve"> rate, </w:t>
      </w:r>
      <w:r w:rsidR="007D3829" w:rsidRPr="002A4663">
        <w:rPr>
          <w:color w:val="000000" w:themeColor="text1"/>
          <w:lang w:eastAsia="ko-KR"/>
        </w:rPr>
        <w:t xml:space="preserve">and </w:t>
      </w:r>
      <w:r w:rsidR="00904DA3" w:rsidRPr="002A4663">
        <w:rPr>
          <w:color w:val="000000" w:themeColor="text1"/>
          <w:lang w:eastAsia="ko-KR"/>
        </w:rPr>
        <w:t xml:space="preserve">the </w:t>
      </w:r>
      <w:r w:rsidR="00AA1349" w:rsidRPr="002A4663">
        <w:rPr>
          <w:color w:val="000000" w:themeColor="text1"/>
          <w:lang w:eastAsia="ko-KR"/>
        </w:rPr>
        <w:t>ranking</w:t>
      </w:r>
      <w:r w:rsidR="000C3168" w:rsidRPr="002A4663">
        <w:rPr>
          <w:color w:val="000000" w:themeColor="text1"/>
          <w:lang w:eastAsia="ko-KR"/>
        </w:rPr>
        <w:t xml:space="preserve"> </w:t>
      </w:r>
      <w:r w:rsidR="00F21164" w:rsidRPr="002A4663">
        <w:rPr>
          <w:color w:val="000000" w:themeColor="text1"/>
          <w:lang w:eastAsia="ko-KR"/>
        </w:rPr>
        <w:t>of the</w:t>
      </w:r>
      <w:r w:rsidR="009A6D02" w:rsidRPr="002A4663">
        <w:rPr>
          <w:color w:val="000000" w:themeColor="text1"/>
          <w:lang w:eastAsia="ko-KR"/>
        </w:rPr>
        <w:t xml:space="preserve"> </w:t>
      </w:r>
      <w:r w:rsidR="008174A2" w:rsidRPr="002A4663">
        <w:rPr>
          <w:color w:val="000000" w:themeColor="text1"/>
          <w:lang w:eastAsia="ko-KR"/>
        </w:rPr>
        <w:t>hos</w:t>
      </w:r>
      <w:r w:rsidR="00325C73" w:rsidRPr="002A4663">
        <w:rPr>
          <w:color w:val="000000" w:themeColor="text1"/>
          <w:lang w:eastAsia="ko-KR"/>
        </w:rPr>
        <w:t>pital</w:t>
      </w:r>
      <w:r w:rsidR="009568E0" w:rsidRPr="002A4663">
        <w:rPr>
          <w:color w:val="000000" w:themeColor="text1"/>
          <w:lang w:eastAsia="ko-KR"/>
        </w:rPr>
        <w:t>s</w:t>
      </w:r>
      <w:r w:rsidR="00325C73" w:rsidRPr="002A4663">
        <w:rPr>
          <w:color w:val="000000" w:themeColor="text1"/>
          <w:lang w:eastAsia="ko-KR"/>
        </w:rPr>
        <w:t xml:space="preserve"> </w:t>
      </w:r>
      <w:r w:rsidR="008B357C" w:rsidRPr="002A4663">
        <w:rPr>
          <w:color w:val="000000" w:themeColor="text1"/>
          <w:lang w:eastAsia="ko-KR"/>
        </w:rPr>
        <w:t xml:space="preserve">is conducted </w:t>
      </w:r>
      <w:r w:rsidR="00FE0369" w:rsidRPr="002A4663">
        <w:rPr>
          <w:color w:val="000000" w:themeColor="text1"/>
          <w:lang w:eastAsia="ko-KR"/>
        </w:rPr>
        <w:t>anonymously</w:t>
      </w:r>
      <w:r w:rsidR="00A22BD5" w:rsidRPr="002A4663">
        <w:rPr>
          <w:color w:val="000000" w:themeColor="text1"/>
          <w:lang w:eastAsia="ko-KR"/>
        </w:rPr>
        <w:t xml:space="preserve"> using </w:t>
      </w:r>
      <w:proofErr w:type="spellStart"/>
      <w:r w:rsidR="00A22BD5" w:rsidRPr="002A4663">
        <w:rPr>
          <w:color w:val="000000" w:themeColor="text1"/>
          <w:lang w:eastAsia="ko-KR"/>
        </w:rPr>
        <w:t>dGEM</w:t>
      </w:r>
      <w:proofErr w:type="spellEnd"/>
      <w:r w:rsidR="00A22BD5" w:rsidRPr="002A4663">
        <w:rPr>
          <w:color w:val="000000" w:themeColor="text1"/>
          <w:lang w:eastAsia="ko-KR"/>
        </w:rPr>
        <w:t xml:space="preserve"> algorithm</w:t>
      </w:r>
      <w:r w:rsidR="00BF7F36" w:rsidRPr="002A4663">
        <w:rPr>
          <w:color w:val="000000" w:themeColor="text1"/>
          <w:lang w:eastAsia="ko-KR"/>
        </w:rPr>
        <w:t xml:space="preserve">. </w:t>
      </w:r>
    </w:p>
    <w:p w14:paraId="5C287790" w14:textId="76D7A386" w:rsidR="00EC1BF0" w:rsidRPr="002A4663" w:rsidRDefault="00F72510" w:rsidP="00660CAB">
      <w:pPr>
        <w:jc w:val="both"/>
        <w:rPr>
          <w:color w:val="000000" w:themeColor="text1"/>
        </w:rPr>
      </w:pPr>
      <w:r w:rsidRPr="002A4663">
        <w:rPr>
          <w:color w:val="000000" w:themeColor="text1"/>
        </w:rPr>
        <w:t xml:space="preserve">The aim of this study is </w:t>
      </w:r>
      <w:r w:rsidR="00332D11" w:rsidRPr="002A4663">
        <w:rPr>
          <w:color w:val="000000" w:themeColor="text1"/>
        </w:rPr>
        <w:t xml:space="preserve">to </w:t>
      </w:r>
      <w:r w:rsidR="007637D0" w:rsidRPr="002A4663">
        <w:rPr>
          <w:color w:val="000000" w:themeColor="text1"/>
        </w:rPr>
        <w:t>test</w:t>
      </w:r>
      <w:r w:rsidR="00332D11" w:rsidRPr="002A4663">
        <w:rPr>
          <w:color w:val="000000" w:themeColor="text1"/>
        </w:rPr>
        <w:t xml:space="preserve"> the performance of</w:t>
      </w:r>
      <w:r w:rsidR="00DC3D6B" w:rsidRPr="002A4663">
        <w:rPr>
          <w:color w:val="000000" w:themeColor="text1"/>
        </w:rPr>
        <w:t xml:space="preserve"> the</w:t>
      </w:r>
      <w:r w:rsidR="00332D11" w:rsidRPr="002A4663">
        <w:rPr>
          <w:color w:val="000000" w:themeColor="text1"/>
        </w:rPr>
        <w:t xml:space="preserve"> </w:t>
      </w:r>
      <w:proofErr w:type="spellStart"/>
      <w:r w:rsidR="0005097C" w:rsidRPr="002A4663">
        <w:rPr>
          <w:color w:val="000000" w:themeColor="text1"/>
        </w:rPr>
        <w:t>dGEM</w:t>
      </w:r>
      <w:proofErr w:type="spellEnd"/>
      <w:r w:rsidR="00332D11" w:rsidRPr="002A4663">
        <w:rPr>
          <w:color w:val="000000" w:themeColor="text1"/>
        </w:rPr>
        <w:t xml:space="preserve"> method for distributed network analyses of </w:t>
      </w:r>
      <w:r w:rsidR="00080B16" w:rsidRPr="002A4663">
        <w:rPr>
          <w:color w:val="000000" w:themeColor="text1"/>
        </w:rPr>
        <w:t xml:space="preserve">hospital </w:t>
      </w:r>
      <w:r w:rsidR="007C1445" w:rsidRPr="002A4663">
        <w:rPr>
          <w:color w:val="000000" w:themeColor="text1"/>
        </w:rPr>
        <w:t xml:space="preserve">profiling </w:t>
      </w:r>
      <w:r w:rsidR="00FA3090" w:rsidRPr="002A4663">
        <w:rPr>
          <w:color w:val="000000" w:themeColor="text1"/>
        </w:rPr>
        <w:t xml:space="preserve">on the </w:t>
      </w:r>
      <w:r w:rsidR="00120679" w:rsidRPr="002A4663">
        <w:rPr>
          <w:color w:val="000000" w:themeColor="text1"/>
        </w:rPr>
        <w:t xml:space="preserve">COVID-19 mortality </w:t>
      </w:r>
      <w:r w:rsidR="00DC0B74" w:rsidRPr="002A4663">
        <w:rPr>
          <w:color w:val="000000" w:themeColor="text1"/>
        </w:rPr>
        <w:t>rate</w:t>
      </w:r>
      <w:r w:rsidR="00E2558B" w:rsidRPr="002A4663">
        <w:rPr>
          <w:color w:val="000000" w:themeColor="text1"/>
        </w:rPr>
        <w:t xml:space="preserve"> within</w:t>
      </w:r>
      <w:r w:rsidR="00332D11" w:rsidRPr="002A4663">
        <w:rPr>
          <w:color w:val="000000" w:themeColor="text1"/>
        </w:rPr>
        <w:t xml:space="preserve"> the OHDSI network</w:t>
      </w:r>
      <w:r w:rsidRPr="002A4663">
        <w:rPr>
          <w:color w:val="000000" w:themeColor="text1"/>
        </w:rPr>
        <w:t xml:space="preserve">. We will implement the </w:t>
      </w:r>
      <w:proofErr w:type="spellStart"/>
      <w:r w:rsidR="007A2816" w:rsidRPr="002A4663">
        <w:rPr>
          <w:color w:val="000000" w:themeColor="text1"/>
        </w:rPr>
        <w:t>d</w:t>
      </w:r>
      <w:r w:rsidR="001058F1" w:rsidRPr="002A4663">
        <w:rPr>
          <w:color w:val="000000" w:themeColor="text1"/>
        </w:rPr>
        <w:t>GEM</w:t>
      </w:r>
      <w:proofErr w:type="spellEnd"/>
      <w:r w:rsidRPr="002A4663">
        <w:rPr>
          <w:color w:val="000000" w:themeColor="text1"/>
        </w:rPr>
        <w:t xml:space="preserve"> methodology across the COVID-19 datasets within the OHDSI network</w:t>
      </w:r>
      <w:r w:rsidR="00932A82" w:rsidRPr="002A4663">
        <w:rPr>
          <w:color w:val="000000" w:themeColor="text1"/>
        </w:rPr>
        <w:t xml:space="preserve"> for the use case of hospital profiling of COVID-19 mortality.</w:t>
      </w:r>
      <w:r w:rsidR="00FE39EA">
        <w:rPr>
          <w:color w:val="000000" w:themeColor="text1"/>
        </w:rPr>
        <w:t xml:space="preserve">  </w:t>
      </w:r>
      <w:r w:rsidR="00FE39EA" w:rsidRPr="00FE39EA">
        <w:rPr>
          <w:color w:val="000000" w:themeColor="text1"/>
          <w:highlight w:val="yellow"/>
        </w:rPr>
        <w:t xml:space="preserve">We will focus on two time periods for the hospital profiling: </w:t>
      </w:r>
      <w:proofErr w:type="spellStart"/>
      <w:r w:rsidR="00FE39EA" w:rsidRPr="00FE39EA">
        <w:rPr>
          <w:color w:val="000000" w:themeColor="text1"/>
          <w:highlight w:val="yellow"/>
        </w:rPr>
        <w:t>i</w:t>
      </w:r>
      <w:proofErr w:type="spellEnd"/>
      <w:r w:rsidR="00FE39EA" w:rsidRPr="00FE39EA">
        <w:rPr>
          <w:color w:val="000000" w:themeColor="text1"/>
          <w:highlight w:val="yellow"/>
        </w:rPr>
        <w:t>) during the Alpha wave and ii) during the Delta wave.</w:t>
      </w:r>
      <w:r w:rsidRPr="002A4663">
        <w:rPr>
          <w:color w:val="000000" w:themeColor="text1"/>
        </w:rPr>
        <w:t xml:space="preserve"> </w:t>
      </w:r>
      <w:r w:rsidR="00932A82" w:rsidRPr="002A4663">
        <w:rPr>
          <w:color w:val="000000" w:themeColor="text1"/>
        </w:rPr>
        <w:t>This will</w:t>
      </w:r>
      <w:r w:rsidR="00544B69" w:rsidRPr="002A4663">
        <w:rPr>
          <w:color w:val="000000" w:themeColor="text1"/>
        </w:rPr>
        <w:t xml:space="preserve"> demonstrate feasibility</w:t>
      </w:r>
      <w:r w:rsidR="00932A82" w:rsidRPr="002A4663">
        <w:rPr>
          <w:color w:val="000000" w:themeColor="text1"/>
        </w:rPr>
        <w:t xml:space="preserve"> and enable us to estimate the effect of various factors</w:t>
      </w:r>
      <w:r w:rsidR="00783899" w:rsidRPr="002A4663">
        <w:rPr>
          <w:color w:val="000000" w:themeColor="text1"/>
        </w:rPr>
        <w:t xml:space="preserve"> of COVID-19 mortality</w:t>
      </w:r>
      <w:r w:rsidR="00544B69" w:rsidRPr="002A4663">
        <w:rPr>
          <w:color w:val="000000" w:themeColor="text1"/>
        </w:rPr>
        <w:t xml:space="preserve">.  However, the </w:t>
      </w:r>
      <w:r w:rsidR="00932A82" w:rsidRPr="002A4663">
        <w:rPr>
          <w:color w:val="000000" w:themeColor="text1"/>
        </w:rPr>
        <w:t>hospital rankings will be presented anonymously (</w:t>
      </w:r>
      <w:proofErr w:type="gramStart"/>
      <w:r w:rsidR="00297BB1">
        <w:rPr>
          <w:color w:val="000000" w:themeColor="text1"/>
        </w:rPr>
        <w:t>working</w:t>
      </w:r>
      <w:proofErr w:type="gramEnd"/>
      <w:r w:rsidR="00297BB1">
        <w:rPr>
          <w:color w:val="000000" w:themeColor="text1"/>
        </w:rPr>
        <w:t xml:space="preserve"> ID</w:t>
      </w:r>
      <w:r w:rsidR="00932A82" w:rsidRPr="002A4663">
        <w:rPr>
          <w:color w:val="000000" w:themeColor="text1"/>
        </w:rPr>
        <w:t xml:space="preserve"> 1, </w:t>
      </w:r>
      <w:r w:rsidR="00297BB1">
        <w:rPr>
          <w:color w:val="000000" w:themeColor="text1"/>
        </w:rPr>
        <w:t xml:space="preserve">working ID </w:t>
      </w:r>
      <w:r w:rsidR="00932A82" w:rsidRPr="002A4663">
        <w:rPr>
          <w:color w:val="000000" w:themeColor="text1"/>
        </w:rPr>
        <w:t xml:space="preserve">2, …) and will not show the names of the OHDSI collaborators’ datasets. </w:t>
      </w:r>
    </w:p>
    <w:p w14:paraId="5B905244" w14:textId="13A5B088" w:rsidR="004C74C9" w:rsidRDefault="004C74C9" w:rsidP="004C74C9">
      <w:pPr>
        <w:pStyle w:val="Heading1"/>
      </w:pPr>
      <w:bookmarkStart w:id="4" w:name="_Toc98328024"/>
      <w:r>
        <w:t>Amendments and Updates</w:t>
      </w:r>
      <w:bookmarkEnd w:id="4"/>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3092E12" w:rsidR="004C74C9" w:rsidRPr="003277FB" w:rsidRDefault="004C74C9" w:rsidP="00AF2682">
            <w:pPr>
              <w:rPr>
                <w:highlight w:val="yellow"/>
              </w:rPr>
            </w:pPr>
            <w:r w:rsidRPr="003277FB">
              <w:rPr>
                <w:highlight w:val="yellow"/>
              </w:rPr>
              <w:t>0.</w:t>
            </w:r>
            <w:r w:rsidR="0062284A" w:rsidRPr="003277FB">
              <w:rPr>
                <w:highlight w:val="yellow"/>
              </w:rPr>
              <w:t>1</w:t>
            </w:r>
          </w:p>
        </w:tc>
        <w:tc>
          <w:tcPr>
            <w:tcW w:w="2074" w:type="dxa"/>
          </w:tcPr>
          <w:p w14:paraId="27FE1090" w14:textId="55487644" w:rsidR="00D3123A" w:rsidRPr="003277FB" w:rsidRDefault="003277FB" w:rsidP="00AF2682">
            <w:pPr>
              <w:rPr>
                <w:highlight w:val="yellow"/>
                <w:lang w:eastAsia="ko-KR"/>
              </w:rPr>
            </w:pPr>
            <w:r w:rsidRPr="003277FB">
              <w:rPr>
                <w:highlight w:val="yellow"/>
                <w:lang w:eastAsia="ko-KR"/>
              </w:rPr>
              <w:t>March xx</w:t>
            </w:r>
            <w:r w:rsidR="00D3123A" w:rsidRPr="003277FB">
              <w:rPr>
                <w:highlight w:val="yellow"/>
                <w:lang w:eastAsia="ko-KR"/>
              </w:rPr>
              <w:t xml:space="preserve"> 202</w:t>
            </w:r>
            <w:r w:rsidRPr="003277FB">
              <w:rPr>
                <w:highlight w:val="yellow"/>
                <w:lang w:eastAsia="ko-KR"/>
              </w:rPr>
              <w:t>2</w:t>
            </w:r>
          </w:p>
        </w:tc>
        <w:tc>
          <w:tcPr>
            <w:tcW w:w="1709" w:type="dxa"/>
          </w:tcPr>
          <w:p w14:paraId="58CE3C3D" w14:textId="452104C4" w:rsidR="004C74C9" w:rsidRPr="003277FB" w:rsidRDefault="00F72510" w:rsidP="00AF2682">
            <w:pPr>
              <w:rPr>
                <w:highlight w:val="yellow"/>
              </w:rPr>
            </w:pPr>
            <w:r w:rsidRPr="003277FB">
              <w:rPr>
                <w:highlight w:val="yellow"/>
              </w:rPr>
              <w:t>J Reps</w:t>
            </w:r>
          </w:p>
        </w:tc>
        <w:tc>
          <w:tcPr>
            <w:tcW w:w="5065" w:type="dxa"/>
          </w:tcPr>
          <w:p w14:paraId="7AE9E322" w14:textId="799FEAAB" w:rsidR="004C74C9" w:rsidRPr="003277FB" w:rsidRDefault="004C74C9" w:rsidP="00AF2682">
            <w:pPr>
              <w:rPr>
                <w:highlight w:val="yellow"/>
              </w:rPr>
            </w:pPr>
            <w:r w:rsidRPr="003277FB">
              <w:rPr>
                <w:highlight w:val="yellow"/>
              </w:rPr>
              <w:t>Initial draft</w:t>
            </w:r>
            <w:r w:rsidR="00493A16" w:rsidRPr="003277FB">
              <w:rPr>
                <w:highlight w:val="yellow"/>
              </w:rPr>
              <w:t xml:space="preserve"> </w:t>
            </w:r>
          </w:p>
        </w:tc>
      </w:tr>
      <w:tr w:rsidR="00F40EB0" w14:paraId="4B206DB1" w14:textId="77777777" w:rsidTr="004C74C9">
        <w:trPr>
          <w:trHeight w:val="292"/>
        </w:trPr>
        <w:tc>
          <w:tcPr>
            <w:tcW w:w="615" w:type="dxa"/>
          </w:tcPr>
          <w:p w14:paraId="3238A4BC" w14:textId="363CCE5E" w:rsidR="00F40EB0" w:rsidRPr="003277FB" w:rsidRDefault="00F40EB0" w:rsidP="00AF2682">
            <w:pPr>
              <w:rPr>
                <w:highlight w:val="yellow"/>
              </w:rPr>
            </w:pPr>
            <w:r w:rsidRPr="003277FB">
              <w:rPr>
                <w:highlight w:val="yellow"/>
              </w:rPr>
              <w:t>0.2</w:t>
            </w:r>
          </w:p>
        </w:tc>
        <w:tc>
          <w:tcPr>
            <w:tcW w:w="2074" w:type="dxa"/>
          </w:tcPr>
          <w:p w14:paraId="42147F50" w14:textId="4E2CC3C9" w:rsidR="00F40EB0" w:rsidRPr="003277FB" w:rsidRDefault="003277FB" w:rsidP="00AF2682">
            <w:pPr>
              <w:rPr>
                <w:highlight w:val="yellow"/>
                <w:lang w:eastAsia="ko-KR"/>
              </w:rPr>
            </w:pPr>
            <w:r w:rsidRPr="003277FB">
              <w:rPr>
                <w:highlight w:val="yellow"/>
                <w:lang w:eastAsia="ko-KR"/>
              </w:rPr>
              <w:t>March xx</w:t>
            </w:r>
            <w:r w:rsidR="00F40EB0" w:rsidRPr="003277FB">
              <w:rPr>
                <w:highlight w:val="yellow"/>
                <w:lang w:eastAsia="ko-KR"/>
              </w:rPr>
              <w:t xml:space="preserve"> 202</w:t>
            </w:r>
            <w:r w:rsidRPr="003277FB">
              <w:rPr>
                <w:highlight w:val="yellow"/>
                <w:lang w:eastAsia="ko-KR"/>
              </w:rPr>
              <w:t>2</w:t>
            </w:r>
          </w:p>
        </w:tc>
        <w:tc>
          <w:tcPr>
            <w:tcW w:w="1709" w:type="dxa"/>
          </w:tcPr>
          <w:p w14:paraId="2764F0B0" w14:textId="53F3FBF6" w:rsidR="00F40EB0" w:rsidRPr="003277FB" w:rsidRDefault="00F40EB0" w:rsidP="00AF2682">
            <w:pPr>
              <w:rPr>
                <w:highlight w:val="yellow"/>
              </w:rPr>
            </w:pPr>
            <w:r w:rsidRPr="003277FB">
              <w:rPr>
                <w:highlight w:val="yellow"/>
              </w:rPr>
              <w:t>Various editors</w:t>
            </w:r>
          </w:p>
        </w:tc>
        <w:tc>
          <w:tcPr>
            <w:tcW w:w="5065" w:type="dxa"/>
          </w:tcPr>
          <w:p w14:paraId="6672547F" w14:textId="49CA2E08" w:rsidR="00F40EB0" w:rsidRPr="003277FB" w:rsidRDefault="00F40EB0" w:rsidP="00AF2682">
            <w:pPr>
              <w:rPr>
                <w:highlight w:val="yellow"/>
              </w:rPr>
            </w:pPr>
            <w:r w:rsidRPr="003277FB">
              <w:rPr>
                <w:highlight w:val="yellow"/>
              </w:rPr>
              <w:t>Revised draft</w:t>
            </w:r>
          </w:p>
        </w:tc>
      </w:tr>
      <w:tr w:rsidR="00660A7A" w14:paraId="4B60AD0F" w14:textId="77777777" w:rsidTr="004C74C9">
        <w:trPr>
          <w:trHeight w:val="292"/>
        </w:trPr>
        <w:tc>
          <w:tcPr>
            <w:tcW w:w="615" w:type="dxa"/>
          </w:tcPr>
          <w:p w14:paraId="7EE0A6FB" w14:textId="6DC6B67F" w:rsidR="00660A7A" w:rsidRPr="003277FB" w:rsidRDefault="00660A7A" w:rsidP="00AF2682">
            <w:pPr>
              <w:rPr>
                <w:highlight w:val="yellow"/>
              </w:rPr>
            </w:pPr>
            <w:r>
              <w:rPr>
                <w:highlight w:val="yellow"/>
              </w:rPr>
              <w:t>0.3</w:t>
            </w:r>
          </w:p>
        </w:tc>
        <w:tc>
          <w:tcPr>
            <w:tcW w:w="2074" w:type="dxa"/>
          </w:tcPr>
          <w:p w14:paraId="0B72DC1B" w14:textId="12F9224C" w:rsidR="00660A7A" w:rsidRPr="003277FB" w:rsidRDefault="00660A7A" w:rsidP="00AF2682">
            <w:pPr>
              <w:rPr>
                <w:highlight w:val="yellow"/>
                <w:lang w:eastAsia="ko-KR"/>
              </w:rPr>
            </w:pPr>
            <w:r>
              <w:rPr>
                <w:highlight w:val="yellow"/>
                <w:lang w:eastAsia="ko-KR"/>
              </w:rPr>
              <w:t>April 25 2022</w:t>
            </w:r>
          </w:p>
        </w:tc>
        <w:tc>
          <w:tcPr>
            <w:tcW w:w="1709" w:type="dxa"/>
          </w:tcPr>
          <w:p w14:paraId="5072A118" w14:textId="435388A9" w:rsidR="00660A7A" w:rsidRPr="003277FB" w:rsidRDefault="00660A7A" w:rsidP="00AF2682">
            <w:pPr>
              <w:rPr>
                <w:highlight w:val="yellow"/>
              </w:rPr>
            </w:pPr>
            <w:r>
              <w:rPr>
                <w:highlight w:val="yellow"/>
              </w:rPr>
              <w:t>J Reps</w:t>
            </w:r>
          </w:p>
        </w:tc>
        <w:tc>
          <w:tcPr>
            <w:tcW w:w="5065" w:type="dxa"/>
          </w:tcPr>
          <w:p w14:paraId="589AF2C7" w14:textId="71A6659E" w:rsidR="00660A7A" w:rsidRPr="003277FB" w:rsidRDefault="00660A7A" w:rsidP="00AF2682">
            <w:pPr>
              <w:rPr>
                <w:highlight w:val="yellow"/>
              </w:rPr>
            </w:pPr>
            <w:r>
              <w:rPr>
                <w:highlight w:val="yellow"/>
              </w:rPr>
              <w:t>Editing timeline + features</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1D833BDF" w:rsidR="00EE73B8" w:rsidRDefault="003F2A9A" w:rsidP="00C84B89">
      <w:pPr>
        <w:pStyle w:val="Heading1"/>
      </w:pPr>
      <w:bookmarkStart w:id="5" w:name="_Toc98328025"/>
      <w:r>
        <w:t>Rationale and B</w:t>
      </w:r>
      <w:r w:rsidR="00EE73B8">
        <w:t>ackground</w:t>
      </w:r>
      <w:bookmarkEnd w:id="2"/>
      <w:bookmarkEnd w:id="5"/>
    </w:p>
    <w:p w14:paraId="4E9C99B3" w14:textId="2352A773" w:rsidR="009D1166" w:rsidRDefault="009D1166" w:rsidP="001B63BC">
      <w:pPr>
        <w:spacing w:line="240" w:lineRule="auto"/>
        <w:rPr>
          <w:rFonts w:cstheme="minorHAnsi"/>
        </w:rPr>
      </w:pPr>
    </w:p>
    <w:p w14:paraId="5226753B" w14:textId="0D651B76" w:rsidR="00F72510" w:rsidRDefault="00F72510" w:rsidP="007B051B">
      <w:pPr>
        <w:spacing w:line="240" w:lineRule="auto"/>
        <w:jc w:val="both"/>
        <w:rPr>
          <w:rFonts w:cstheme="minorHAnsi"/>
        </w:rPr>
      </w:pPr>
      <w:r>
        <w:rPr>
          <w:rFonts w:cstheme="minorHAnsi"/>
        </w:rPr>
        <w:lastRenderedPageBreak/>
        <w:t xml:space="preserve">The OHDSI network contains multiple datasets with COVID-19 data.  </w:t>
      </w:r>
      <w:proofErr w:type="gramStart"/>
      <w:r>
        <w:rPr>
          <w:rFonts w:cstheme="minorHAnsi"/>
        </w:rPr>
        <w:t>The majority of</w:t>
      </w:r>
      <w:proofErr w:type="gramEnd"/>
      <w:r>
        <w:rPr>
          <w:rFonts w:cstheme="minorHAnsi"/>
        </w:rPr>
        <w:t xml:space="preserve"> the datasets only contain small quantities of COVID-19 data but combined across the network the COVID-19 data are large.  Analyzing the pooled OHDSI COVID-19 data may help discover new insights. Unfortunately, it is not possible to pool the OHDSI COVID-19 data due to privacy concerns, as patient-level data cannot generally be shared. </w:t>
      </w:r>
    </w:p>
    <w:p w14:paraId="32E892C2" w14:textId="0616529B" w:rsidR="00F87D9D" w:rsidRPr="002A4663" w:rsidRDefault="00F72510" w:rsidP="007B051B">
      <w:pPr>
        <w:spacing w:line="240" w:lineRule="auto"/>
        <w:jc w:val="both"/>
        <w:rPr>
          <w:rFonts w:cstheme="minorHAnsi"/>
          <w:color w:val="000000" w:themeColor="text1"/>
        </w:rPr>
      </w:pPr>
      <w:r>
        <w:rPr>
          <w:rFonts w:cstheme="minorHAnsi"/>
        </w:rPr>
        <w:t xml:space="preserve">As highly accurate pooling methods are not possible across the OHSDI network due to privacy protection concerns, distributed methods are required instead. The standard meta-analysis is efficient (only requires analyzing a data set once), </w:t>
      </w:r>
      <w:r w:rsidRPr="002A4663">
        <w:rPr>
          <w:rFonts w:cstheme="minorHAnsi"/>
          <w:color w:val="000000" w:themeColor="text1"/>
        </w:rPr>
        <w:t>it protects privacy (patient-level data is not shared), it is suitable for heterogeneous data, but it is not accurate.</w:t>
      </w:r>
      <w:r w:rsidR="00F87D9D" w:rsidRPr="002A4663">
        <w:rPr>
          <w:rFonts w:cstheme="minorHAnsi"/>
          <w:color w:val="000000" w:themeColor="text1"/>
        </w:rPr>
        <w:t xml:space="preserve"> </w:t>
      </w:r>
      <w:r w:rsidR="006F1C3C" w:rsidRPr="002A4663">
        <w:rPr>
          <w:rFonts w:cstheme="minorHAnsi"/>
          <w:color w:val="000000" w:themeColor="text1"/>
        </w:rPr>
        <w:t xml:space="preserve">To the best of our knowledge, </w:t>
      </w:r>
      <w:r w:rsidR="009B378E" w:rsidRPr="002A4663">
        <w:rPr>
          <w:rFonts w:cstheme="minorHAnsi"/>
          <w:color w:val="000000" w:themeColor="text1"/>
        </w:rPr>
        <w:t xml:space="preserve">there is </w:t>
      </w:r>
      <w:r w:rsidR="007A38C4" w:rsidRPr="002A4663">
        <w:rPr>
          <w:rFonts w:cstheme="minorHAnsi"/>
          <w:color w:val="000000" w:themeColor="text1"/>
        </w:rPr>
        <w:t xml:space="preserve">no </w:t>
      </w:r>
      <w:r w:rsidR="003A4D3D" w:rsidRPr="002A4663">
        <w:rPr>
          <w:rFonts w:cstheme="minorHAnsi"/>
          <w:i/>
          <w:iCs/>
          <w:color w:val="000000" w:themeColor="text1"/>
        </w:rPr>
        <w:t>one-shot</w:t>
      </w:r>
      <w:r w:rsidR="003A4D3D" w:rsidRPr="002A4663">
        <w:rPr>
          <w:rFonts w:cstheme="minorHAnsi"/>
          <w:color w:val="000000" w:themeColor="text1"/>
        </w:rPr>
        <w:t xml:space="preserve"> </w:t>
      </w:r>
      <w:r w:rsidR="00352E4E" w:rsidRPr="002A4663">
        <w:rPr>
          <w:rFonts w:cstheme="minorHAnsi"/>
          <w:color w:val="000000" w:themeColor="text1"/>
        </w:rPr>
        <w:t xml:space="preserve">distributed </w:t>
      </w:r>
      <w:r w:rsidR="000047AB" w:rsidRPr="002A4663">
        <w:rPr>
          <w:rFonts w:cstheme="minorHAnsi"/>
          <w:color w:val="000000" w:themeColor="text1"/>
        </w:rPr>
        <w:t>algorithm</w:t>
      </w:r>
      <w:r w:rsidR="00D8455C" w:rsidRPr="002A4663">
        <w:rPr>
          <w:rFonts w:cstheme="minorHAnsi"/>
          <w:color w:val="000000" w:themeColor="text1"/>
        </w:rPr>
        <w:t xml:space="preserve"> </w:t>
      </w:r>
      <w:r w:rsidR="00C00C33" w:rsidRPr="002A4663">
        <w:rPr>
          <w:rFonts w:cstheme="minorHAnsi"/>
          <w:color w:val="000000" w:themeColor="text1"/>
        </w:rPr>
        <w:t>developed</w:t>
      </w:r>
      <w:r w:rsidR="009B5CF4" w:rsidRPr="002A4663">
        <w:rPr>
          <w:rFonts w:cstheme="minorHAnsi"/>
          <w:color w:val="000000" w:themeColor="text1"/>
        </w:rPr>
        <w:t xml:space="preserve"> </w:t>
      </w:r>
      <w:r w:rsidR="00D8455C" w:rsidRPr="002A4663">
        <w:rPr>
          <w:rFonts w:cstheme="minorHAnsi"/>
          <w:color w:val="000000" w:themeColor="text1"/>
        </w:rPr>
        <w:t>for the generalized linear mixed models</w:t>
      </w:r>
      <w:r w:rsidR="005D1BD9" w:rsidRPr="002A4663">
        <w:rPr>
          <w:rFonts w:cstheme="minorHAnsi"/>
          <w:color w:val="000000" w:themeColor="text1"/>
        </w:rPr>
        <w:t xml:space="preserve"> (GLMM)</w:t>
      </w:r>
      <w:r w:rsidR="00FA7C50" w:rsidRPr="002A4663">
        <w:rPr>
          <w:rFonts w:cstheme="minorHAnsi"/>
          <w:color w:val="000000" w:themeColor="text1"/>
        </w:rPr>
        <w:t>, especially</w:t>
      </w:r>
      <w:r w:rsidR="005468D7" w:rsidRPr="002A4663">
        <w:rPr>
          <w:rFonts w:cstheme="minorHAnsi"/>
          <w:color w:val="000000" w:themeColor="text1"/>
        </w:rPr>
        <w:t xml:space="preserve"> for studying the hospital profiling </w:t>
      </w:r>
      <w:r w:rsidR="00EE1024" w:rsidRPr="002A4663">
        <w:rPr>
          <w:rFonts w:cstheme="minorHAnsi"/>
          <w:color w:val="000000" w:themeColor="text1"/>
        </w:rPr>
        <w:t xml:space="preserve">with multi-site data. </w:t>
      </w:r>
    </w:p>
    <w:p w14:paraId="45861F16" w14:textId="37C70A81" w:rsidR="00F22625" w:rsidRPr="002A4663" w:rsidRDefault="005716D5" w:rsidP="007B051B">
      <w:pPr>
        <w:spacing w:line="240" w:lineRule="auto"/>
        <w:jc w:val="both"/>
        <w:rPr>
          <w:color w:val="000000" w:themeColor="text1"/>
        </w:rPr>
      </w:pPr>
      <w:r w:rsidRPr="002A4663">
        <w:rPr>
          <w:color w:val="000000" w:themeColor="text1"/>
        </w:rPr>
        <w:t>Therefore</w:t>
      </w:r>
      <w:r w:rsidR="00F07256" w:rsidRPr="002A4663">
        <w:rPr>
          <w:color w:val="000000" w:themeColor="text1"/>
        </w:rPr>
        <w:t xml:space="preserve">, we </w:t>
      </w:r>
      <w:r w:rsidR="00440830" w:rsidRPr="002A4663">
        <w:rPr>
          <w:color w:val="000000" w:themeColor="text1"/>
        </w:rPr>
        <w:t>developed</w:t>
      </w:r>
      <w:r w:rsidR="00F72510" w:rsidRPr="002A4663">
        <w:rPr>
          <w:color w:val="000000" w:themeColor="text1"/>
        </w:rPr>
        <w:t xml:space="preserve"> </w:t>
      </w:r>
      <w:r w:rsidR="006A6AED" w:rsidRPr="002A4663">
        <w:rPr>
          <w:color w:val="000000" w:themeColor="text1"/>
        </w:rPr>
        <w:t>a</w:t>
      </w:r>
      <w:r w:rsidR="00E25B60" w:rsidRPr="002A4663">
        <w:rPr>
          <w:color w:val="000000" w:themeColor="text1"/>
        </w:rPr>
        <w:t xml:space="preserve"> </w:t>
      </w:r>
      <w:r w:rsidR="00F72510" w:rsidRPr="002A4663">
        <w:rPr>
          <w:color w:val="000000" w:themeColor="text1"/>
        </w:rPr>
        <w:t xml:space="preserve">novel </w:t>
      </w:r>
      <w:r w:rsidR="00AE31EF" w:rsidRPr="002A4663">
        <w:rPr>
          <w:color w:val="000000" w:themeColor="text1"/>
        </w:rPr>
        <w:t xml:space="preserve">one-shot </w:t>
      </w:r>
      <w:r w:rsidR="00F72510" w:rsidRPr="002A4663">
        <w:rPr>
          <w:color w:val="000000" w:themeColor="text1"/>
        </w:rPr>
        <w:t xml:space="preserve">distributed method, </w:t>
      </w:r>
      <w:proofErr w:type="spellStart"/>
      <w:r w:rsidR="00F668AD" w:rsidRPr="002A4663">
        <w:rPr>
          <w:color w:val="000000" w:themeColor="text1"/>
        </w:rPr>
        <w:t>dGEM</w:t>
      </w:r>
      <w:proofErr w:type="spellEnd"/>
      <w:r w:rsidR="00F72510" w:rsidRPr="002A4663">
        <w:rPr>
          <w:color w:val="000000" w:themeColor="text1"/>
        </w:rPr>
        <w:t>, that can efficient</w:t>
      </w:r>
      <w:r w:rsidR="42CDBE34" w:rsidRPr="002A4663">
        <w:rPr>
          <w:color w:val="000000" w:themeColor="text1"/>
        </w:rPr>
        <w:t>ly</w:t>
      </w:r>
      <w:r w:rsidR="00F72510" w:rsidRPr="002A4663">
        <w:rPr>
          <w:color w:val="000000" w:themeColor="text1"/>
        </w:rPr>
        <w:t xml:space="preserve"> combine heterogeneous data while preserving the privacy of protected </w:t>
      </w:r>
      <w:r w:rsidR="00475353" w:rsidRPr="002A4663">
        <w:rPr>
          <w:color w:val="000000" w:themeColor="text1"/>
        </w:rPr>
        <w:t xml:space="preserve">patient-level and hospital-level </w:t>
      </w:r>
      <w:r w:rsidR="00F72510" w:rsidRPr="002A4663">
        <w:rPr>
          <w:color w:val="000000" w:themeColor="text1"/>
        </w:rPr>
        <w:t xml:space="preserve">health information and calculate effect estimates that are equivalent to pooling the data (highly accurate).  We would like to implement the </w:t>
      </w:r>
      <w:proofErr w:type="spellStart"/>
      <w:r w:rsidR="00E82140" w:rsidRPr="002A4663">
        <w:rPr>
          <w:color w:val="000000" w:themeColor="text1"/>
        </w:rPr>
        <w:t>dGEM</w:t>
      </w:r>
      <w:proofErr w:type="spellEnd"/>
      <w:r w:rsidR="000C68CA" w:rsidRPr="002A4663">
        <w:rPr>
          <w:color w:val="000000" w:themeColor="text1"/>
        </w:rPr>
        <w:t xml:space="preserve"> method</w:t>
      </w:r>
      <w:r w:rsidR="00F72510" w:rsidRPr="002A4663">
        <w:rPr>
          <w:color w:val="000000" w:themeColor="text1"/>
        </w:rPr>
        <w:t xml:space="preserve"> across the OHDSI network </w:t>
      </w:r>
      <w:r w:rsidR="00411B9D" w:rsidRPr="002A4663">
        <w:rPr>
          <w:color w:val="000000" w:themeColor="text1"/>
        </w:rPr>
        <w:t>for the</w:t>
      </w:r>
      <w:r w:rsidR="00284588" w:rsidRPr="002A4663">
        <w:rPr>
          <w:color w:val="000000" w:themeColor="text1"/>
        </w:rPr>
        <w:t xml:space="preserve"> hospital profiling </w:t>
      </w:r>
      <w:r w:rsidR="00D90463" w:rsidRPr="002A4663">
        <w:rPr>
          <w:color w:val="000000" w:themeColor="text1"/>
        </w:rPr>
        <w:t>problem</w:t>
      </w:r>
      <w:r w:rsidR="0086605D" w:rsidRPr="002A4663">
        <w:rPr>
          <w:color w:val="000000" w:themeColor="text1"/>
        </w:rPr>
        <w:t xml:space="preserve"> </w:t>
      </w:r>
      <w:r w:rsidR="006250F8" w:rsidRPr="002A4663">
        <w:rPr>
          <w:color w:val="000000" w:themeColor="text1"/>
        </w:rPr>
        <w:t xml:space="preserve">(see Figure 1) </w:t>
      </w:r>
      <w:r w:rsidR="00F72510" w:rsidRPr="002A4663">
        <w:rPr>
          <w:color w:val="000000" w:themeColor="text1"/>
        </w:rPr>
        <w:t xml:space="preserve">to </w:t>
      </w:r>
      <w:proofErr w:type="spellStart"/>
      <w:r w:rsidR="00F72510" w:rsidRPr="002A4663">
        <w:rPr>
          <w:color w:val="000000" w:themeColor="text1"/>
        </w:rPr>
        <w:t>i</w:t>
      </w:r>
      <w:proofErr w:type="spellEnd"/>
      <w:r w:rsidR="00F72510" w:rsidRPr="002A4663">
        <w:rPr>
          <w:color w:val="000000" w:themeColor="text1"/>
        </w:rPr>
        <w:t xml:space="preserve">) demonstrate </w:t>
      </w:r>
      <w:r w:rsidR="00436F69" w:rsidRPr="002A4663">
        <w:rPr>
          <w:color w:val="000000" w:themeColor="text1"/>
        </w:rPr>
        <w:t>the</w:t>
      </w:r>
      <w:r w:rsidR="00F72510" w:rsidRPr="002A4663">
        <w:rPr>
          <w:color w:val="000000" w:themeColor="text1"/>
        </w:rPr>
        <w:t xml:space="preserve"> </w:t>
      </w:r>
      <w:r w:rsidR="00295D12" w:rsidRPr="002A4663">
        <w:rPr>
          <w:color w:val="000000" w:themeColor="text1"/>
        </w:rPr>
        <w:t>applicability</w:t>
      </w:r>
      <w:r w:rsidR="00841DB7" w:rsidRPr="002A4663">
        <w:rPr>
          <w:color w:val="000000" w:themeColor="text1"/>
        </w:rPr>
        <w:t xml:space="preserve"> of the proposed </w:t>
      </w:r>
      <w:proofErr w:type="spellStart"/>
      <w:r w:rsidR="00841DB7" w:rsidRPr="002A4663">
        <w:rPr>
          <w:color w:val="000000" w:themeColor="text1"/>
        </w:rPr>
        <w:t>dGEM</w:t>
      </w:r>
      <w:proofErr w:type="spellEnd"/>
      <w:r w:rsidR="00841DB7" w:rsidRPr="002A4663">
        <w:rPr>
          <w:color w:val="000000" w:themeColor="text1"/>
        </w:rPr>
        <w:t xml:space="preserve"> method</w:t>
      </w:r>
      <w:r w:rsidR="00F72510" w:rsidRPr="002A4663">
        <w:rPr>
          <w:color w:val="000000" w:themeColor="text1"/>
        </w:rPr>
        <w:t xml:space="preserve"> and ii) investigate the effect estimates of </w:t>
      </w:r>
      <w:r w:rsidR="00B932CE" w:rsidRPr="002A4663">
        <w:rPr>
          <w:color w:val="000000" w:themeColor="text1"/>
        </w:rPr>
        <w:t>patient- and</w:t>
      </w:r>
      <w:r w:rsidR="00122877" w:rsidRPr="002A4663">
        <w:rPr>
          <w:color w:val="000000" w:themeColor="text1"/>
        </w:rPr>
        <w:t xml:space="preserve"> hospital-level</w:t>
      </w:r>
      <w:r w:rsidR="00F72510" w:rsidRPr="002A4663">
        <w:rPr>
          <w:color w:val="000000" w:themeColor="text1"/>
        </w:rPr>
        <w:t xml:space="preserve"> </w:t>
      </w:r>
      <w:r w:rsidR="007E119F" w:rsidRPr="002A4663">
        <w:rPr>
          <w:color w:val="000000" w:themeColor="text1"/>
        </w:rPr>
        <w:t>factors</w:t>
      </w:r>
      <w:r w:rsidR="00F72510" w:rsidRPr="002A4663">
        <w:rPr>
          <w:color w:val="000000" w:themeColor="text1"/>
        </w:rPr>
        <w:t xml:space="preserve"> of COVID-19</w:t>
      </w:r>
      <w:r w:rsidR="00785A3E" w:rsidRPr="002A4663">
        <w:rPr>
          <w:color w:val="000000" w:themeColor="text1"/>
        </w:rPr>
        <w:t xml:space="preserve"> mortality</w:t>
      </w:r>
      <w:r w:rsidR="00F72510" w:rsidRPr="002A4663">
        <w:rPr>
          <w:color w:val="000000" w:themeColor="text1"/>
        </w:rPr>
        <w:t>.</w:t>
      </w:r>
      <w:r w:rsidR="00EE450A" w:rsidRPr="002A4663">
        <w:rPr>
          <w:color w:val="000000" w:themeColor="text1"/>
        </w:rPr>
        <w:t xml:space="preserve"> </w:t>
      </w:r>
    </w:p>
    <w:p w14:paraId="0F6F1F70" w14:textId="5AC2F72F" w:rsidR="00F22625" w:rsidRDefault="00F22625" w:rsidP="00F22625">
      <w:pPr>
        <w:spacing w:line="240" w:lineRule="auto"/>
        <w:jc w:val="center"/>
        <w:rPr>
          <w:color w:val="548DD4" w:themeColor="text2" w:themeTint="99"/>
        </w:rPr>
      </w:pPr>
      <w:r w:rsidRPr="00F22625">
        <w:rPr>
          <w:noProof/>
          <w:color w:val="548DD4" w:themeColor="text2" w:themeTint="99"/>
        </w:rPr>
        <w:drawing>
          <wp:inline distT="0" distB="0" distL="0" distR="0" wp14:anchorId="71B09C1D" wp14:editId="6B6D5BDD">
            <wp:extent cx="4675073" cy="2780071"/>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690031" cy="2788966"/>
                    </a:xfrm>
                    <a:prstGeom prst="rect">
                      <a:avLst/>
                    </a:prstGeom>
                  </pic:spPr>
                </pic:pic>
              </a:graphicData>
            </a:graphic>
          </wp:inline>
        </w:drawing>
      </w:r>
    </w:p>
    <w:p w14:paraId="0491BB44" w14:textId="4C186CB5" w:rsidR="00F22625" w:rsidRPr="00C519F4" w:rsidRDefault="00F22625" w:rsidP="00F22625">
      <w:pPr>
        <w:spacing w:line="240" w:lineRule="auto"/>
        <w:jc w:val="center"/>
        <w:rPr>
          <w:color w:val="000000" w:themeColor="text1"/>
        </w:rPr>
      </w:pPr>
      <w:r w:rsidRPr="00C519F4">
        <w:rPr>
          <w:color w:val="000000" w:themeColor="text1"/>
        </w:rPr>
        <w:t xml:space="preserve">Figure 1. </w:t>
      </w:r>
      <w:r w:rsidR="0005015A" w:rsidRPr="00C519F4">
        <w:rPr>
          <w:color w:val="000000" w:themeColor="text1"/>
        </w:rPr>
        <w:t xml:space="preserve">Workflow </w:t>
      </w:r>
      <w:r w:rsidR="0051170E" w:rsidRPr="00C519F4">
        <w:rPr>
          <w:color w:val="000000" w:themeColor="text1"/>
        </w:rPr>
        <w:t xml:space="preserve">of the </w:t>
      </w:r>
      <w:r w:rsidR="00921FDB" w:rsidRPr="00C519F4">
        <w:rPr>
          <w:color w:val="000000" w:themeColor="text1"/>
        </w:rPr>
        <w:t xml:space="preserve">implementation of </w:t>
      </w:r>
      <w:proofErr w:type="spellStart"/>
      <w:r w:rsidR="00921FDB" w:rsidRPr="00C519F4">
        <w:rPr>
          <w:color w:val="000000" w:themeColor="text1"/>
        </w:rPr>
        <w:t>dGEM</w:t>
      </w:r>
      <w:proofErr w:type="spellEnd"/>
      <w:r w:rsidR="00921FDB" w:rsidRPr="00C519F4">
        <w:rPr>
          <w:color w:val="000000" w:themeColor="text1"/>
        </w:rPr>
        <w:t xml:space="preserve"> algorithm</w:t>
      </w:r>
    </w:p>
    <w:p w14:paraId="596883E2" w14:textId="5CEA27FB" w:rsidR="00C84B89" w:rsidRPr="00C519F4" w:rsidRDefault="001430B5" w:rsidP="0007323D">
      <w:pPr>
        <w:pStyle w:val="Heading1"/>
        <w:rPr>
          <w:color w:val="000000" w:themeColor="text1"/>
        </w:rPr>
      </w:pPr>
      <w:bookmarkStart w:id="6" w:name="_Toc98328026"/>
      <w:r w:rsidRPr="00C519F4">
        <w:rPr>
          <w:color w:val="000000" w:themeColor="text1"/>
        </w:rPr>
        <w:t>Study Objectives</w:t>
      </w:r>
      <w:bookmarkEnd w:id="6"/>
    </w:p>
    <w:p w14:paraId="19985B9B" w14:textId="67412701" w:rsidR="00354C2C" w:rsidRPr="00C519F4" w:rsidRDefault="006A2DB2" w:rsidP="00354C2C">
      <w:pPr>
        <w:pStyle w:val="Heading2"/>
        <w:rPr>
          <w:color w:val="000000" w:themeColor="text1"/>
        </w:rPr>
      </w:pPr>
      <w:bookmarkStart w:id="7" w:name="_Toc98328027"/>
      <w:r w:rsidRPr="00C519F4">
        <w:rPr>
          <w:color w:val="000000" w:themeColor="text1"/>
        </w:rPr>
        <w:t>Research Questions</w:t>
      </w:r>
      <w:bookmarkEnd w:id="7"/>
    </w:p>
    <w:p w14:paraId="43C7CD0C" w14:textId="29C09464" w:rsidR="0013167F" w:rsidRPr="00C519F4" w:rsidRDefault="00332D11" w:rsidP="00F75F11">
      <w:pPr>
        <w:jc w:val="both"/>
        <w:rPr>
          <w:color w:val="000000" w:themeColor="text1"/>
        </w:rPr>
      </w:pPr>
      <w:r w:rsidRPr="00C519F4">
        <w:rPr>
          <w:color w:val="000000" w:themeColor="text1"/>
        </w:rPr>
        <w:t>To</w:t>
      </w:r>
      <w:r w:rsidR="00F72510" w:rsidRPr="00C519F4">
        <w:rPr>
          <w:color w:val="000000" w:themeColor="text1"/>
        </w:rPr>
        <w:t xml:space="preserve"> implement a distributed method that can obtain the same estimates as pooling the data across the OHDSI network to learn the effect of various </w:t>
      </w:r>
      <w:r w:rsidR="004522C1" w:rsidRPr="00C519F4">
        <w:rPr>
          <w:color w:val="000000" w:themeColor="text1"/>
        </w:rPr>
        <w:t>factors</w:t>
      </w:r>
      <w:r w:rsidR="00F72510" w:rsidRPr="00C519F4">
        <w:rPr>
          <w:color w:val="000000" w:themeColor="text1"/>
        </w:rPr>
        <w:t xml:space="preserve"> on the </w:t>
      </w:r>
      <w:r w:rsidR="00DC1A20" w:rsidRPr="00C519F4">
        <w:rPr>
          <w:color w:val="000000" w:themeColor="text1"/>
        </w:rPr>
        <w:t>mortality rate</w:t>
      </w:r>
      <w:r w:rsidR="00F72510" w:rsidRPr="00C519F4">
        <w:rPr>
          <w:color w:val="000000" w:themeColor="text1"/>
        </w:rPr>
        <w:t xml:space="preserve"> for patients </w:t>
      </w:r>
      <w:r w:rsidR="00E85E0C" w:rsidRPr="00C519F4">
        <w:rPr>
          <w:color w:val="000000" w:themeColor="text1"/>
        </w:rPr>
        <w:t>infected</w:t>
      </w:r>
      <w:r w:rsidR="002973BB" w:rsidRPr="00C519F4">
        <w:rPr>
          <w:color w:val="000000" w:themeColor="text1"/>
        </w:rPr>
        <w:t xml:space="preserve"> with</w:t>
      </w:r>
      <w:r w:rsidR="00F72510" w:rsidRPr="00C519F4">
        <w:rPr>
          <w:color w:val="000000" w:themeColor="text1"/>
        </w:rPr>
        <w:t xml:space="preserve"> COVID-19</w:t>
      </w:r>
      <w:r w:rsidR="00E059B0" w:rsidRPr="00C519F4">
        <w:rPr>
          <w:color w:val="000000" w:themeColor="text1"/>
        </w:rPr>
        <w:t xml:space="preserve"> and</w:t>
      </w:r>
      <w:r w:rsidR="00CA0194" w:rsidRPr="00C519F4">
        <w:rPr>
          <w:color w:val="000000" w:themeColor="text1"/>
        </w:rPr>
        <w:t xml:space="preserve"> study</w:t>
      </w:r>
      <w:r w:rsidR="00E059B0" w:rsidRPr="00C519F4">
        <w:rPr>
          <w:color w:val="000000" w:themeColor="text1"/>
        </w:rPr>
        <w:t xml:space="preserve"> </w:t>
      </w:r>
      <w:r w:rsidR="00D7564A" w:rsidRPr="00C519F4">
        <w:rPr>
          <w:color w:val="000000" w:themeColor="text1"/>
        </w:rPr>
        <w:t xml:space="preserve">the </w:t>
      </w:r>
      <w:r w:rsidR="002C5716" w:rsidRPr="00C519F4">
        <w:rPr>
          <w:color w:val="000000" w:themeColor="text1"/>
        </w:rPr>
        <w:t>hospital profiling</w:t>
      </w:r>
      <w:r w:rsidR="00D13FC4" w:rsidRPr="00C519F4">
        <w:rPr>
          <w:color w:val="000000" w:themeColor="text1"/>
        </w:rPr>
        <w:t xml:space="preserve"> </w:t>
      </w:r>
      <w:r w:rsidR="00894380" w:rsidRPr="00C519F4">
        <w:rPr>
          <w:color w:val="000000" w:themeColor="text1"/>
        </w:rPr>
        <w:t>for COVID-19 mortality rate</w:t>
      </w:r>
      <w:r w:rsidR="00A71D33" w:rsidRPr="00C519F4">
        <w:rPr>
          <w:color w:val="000000" w:themeColor="text1"/>
        </w:rPr>
        <w:t>s</w:t>
      </w:r>
      <w:r w:rsidR="00123169">
        <w:rPr>
          <w:color w:val="000000" w:themeColor="text1"/>
        </w:rPr>
        <w:t xml:space="preserve"> </w:t>
      </w:r>
      <w:r w:rsidR="00123169" w:rsidRPr="00123169">
        <w:rPr>
          <w:color w:val="000000" w:themeColor="text1"/>
          <w:highlight w:val="yellow"/>
        </w:rPr>
        <w:t>during the Alpha wave and Delta wave</w:t>
      </w:r>
      <w:r w:rsidR="00894380" w:rsidRPr="00123169">
        <w:rPr>
          <w:color w:val="000000" w:themeColor="text1"/>
          <w:highlight w:val="yellow"/>
        </w:rPr>
        <w:t>.</w:t>
      </w:r>
      <w:r w:rsidR="00894380" w:rsidRPr="00C519F4">
        <w:rPr>
          <w:color w:val="000000" w:themeColor="text1"/>
        </w:rPr>
        <w:t xml:space="preserve"> </w:t>
      </w:r>
    </w:p>
    <w:tbl>
      <w:tblPr>
        <w:tblStyle w:val="TableGrid"/>
        <w:tblW w:w="0" w:type="auto"/>
        <w:tblLayout w:type="fixed"/>
        <w:tblLook w:val="04A0" w:firstRow="1" w:lastRow="0" w:firstColumn="1" w:lastColumn="0" w:noHBand="0" w:noVBand="1"/>
      </w:tblPr>
      <w:tblGrid>
        <w:gridCol w:w="2965"/>
        <w:gridCol w:w="6385"/>
      </w:tblGrid>
      <w:tr w:rsidR="00A7341B" w14:paraId="45213E85" w14:textId="77777777" w:rsidTr="1D7ADBE4">
        <w:tc>
          <w:tcPr>
            <w:tcW w:w="2965" w:type="dxa"/>
          </w:tcPr>
          <w:p w14:paraId="6594BEA5" w14:textId="0BB6B99F" w:rsidR="00A7341B" w:rsidRPr="00297BB1" w:rsidRDefault="00297BB1" w:rsidP="00A201D8">
            <w:pPr>
              <w:rPr>
                <w:rFonts w:ascii="Calibri" w:hAnsi="Calibri" w:cs="Calibri"/>
                <w:b/>
                <w:bCs/>
                <w:lang w:eastAsia="ko-KR"/>
              </w:rPr>
            </w:pPr>
            <w:r w:rsidRPr="00297BB1">
              <w:rPr>
                <w:rFonts w:ascii="Calibri" w:hAnsi="Calibri" w:cs="Calibri"/>
                <w:b/>
                <w:bCs/>
                <w:lang w:eastAsia="ko-KR"/>
              </w:rPr>
              <w:t xml:space="preserve">Patient </w:t>
            </w:r>
            <w:r w:rsidR="009E6B73" w:rsidRPr="00297BB1">
              <w:rPr>
                <w:rFonts w:ascii="Calibri" w:hAnsi="Calibri" w:cs="Calibri"/>
                <w:b/>
                <w:bCs/>
                <w:lang w:eastAsia="ko-KR"/>
              </w:rPr>
              <w:t>Covariates</w:t>
            </w:r>
          </w:p>
        </w:tc>
        <w:tc>
          <w:tcPr>
            <w:tcW w:w="6385" w:type="dxa"/>
          </w:tcPr>
          <w:p w14:paraId="1662A0E7" w14:textId="49A95732" w:rsidR="00A7341B" w:rsidRDefault="00A7341B" w:rsidP="00A201D8">
            <w:pPr>
              <w:rPr>
                <w:rFonts w:ascii="Calibri" w:hAnsi="Calibri" w:cs="Calibri"/>
                <w:lang w:eastAsia="ko-KR"/>
              </w:rPr>
            </w:pPr>
          </w:p>
        </w:tc>
      </w:tr>
      <w:tr w:rsidR="00A7341B" w14:paraId="6A01DB73" w14:textId="77777777" w:rsidTr="1D7ADBE4">
        <w:tc>
          <w:tcPr>
            <w:tcW w:w="2965" w:type="dxa"/>
          </w:tcPr>
          <w:p w14:paraId="27683FC5" w14:textId="011A57C1" w:rsidR="00A7341B" w:rsidRDefault="00F72510" w:rsidP="00CE397A">
            <w:pPr>
              <w:tabs>
                <w:tab w:val="left" w:pos="2120"/>
              </w:tabs>
              <w:rPr>
                <w:rFonts w:ascii="Calibri" w:hAnsi="Calibri" w:cs="Calibri"/>
                <w:lang w:eastAsia="ko-KR"/>
              </w:rPr>
            </w:pPr>
            <w:r>
              <w:rPr>
                <w:rFonts w:ascii="Calibri" w:hAnsi="Calibri" w:cs="Calibri"/>
                <w:lang w:eastAsia="ko-KR"/>
              </w:rPr>
              <w:lastRenderedPageBreak/>
              <w:t xml:space="preserve">Age categories: </w:t>
            </w:r>
            <w:r>
              <w:t xml:space="preserve">18-65, 65-80, and </w:t>
            </w:r>
            <m:oMath>
              <m:r>
                <w:rPr>
                  <w:rFonts w:ascii="Cambria Math" w:hAnsi="Cambria Math"/>
                </w:rPr>
                <m:t>≥</m:t>
              </m:r>
            </m:oMath>
            <w:r>
              <w:t>80</w:t>
            </w:r>
          </w:p>
        </w:tc>
        <w:tc>
          <w:tcPr>
            <w:tcW w:w="6385" w:type="dxa"/>
          </w:tcPr>
          <w:p w14:paraId="65633F08" w14:textId="6AA54022" w:rsidR="00A7341B" w:rsidRDefault="00A7341B" w:rsidP="00CE397A">
            <w:pPr>
              <w:rPr>
                <w:rFonts w:ascii="Calibri" w:hAnsi="Calibri" w:cs="Calibri"/>
                <w:lang w:eastAsia="ko-KR"/>
              </w:rPr>
            </w:pPr>
          </w:p>
        </w:tc>
      </w:tr>
      <w:tr w:rsidR="00A7341B" w14:paraId="75DB3D86" w14:textId="77777777" w:rsidTr="1D7ADBE4">
        <w:tc>
          <w:tcPr>
            <w:tcW w:w="2965" w:type="dxa"/>
          </w:tcPr>
          <w:p w14:paraId="644CAE81" w14:textId="1BF2E80E" w:rsidR="00A7341B" w:rsidRDefault="00F72510" w:rsidP="00CE397A">
            <w:pPr>
              <w:rPr>
                <w:rFonts w:ascii="Calibri" w:hAnsi="Calibri" w:cs="Calibri"/>
                <w:lang w:eastAsia="ko-KR"/>
              </w:rPr>
            </w:pPr>
            <w:r>
              <w:t xml:space="preserve">Charlson comorbidity categories: 0-1, 2-4, and </w:t>
            </w:r>
            <m:oMath>
              <m:r>
                <w:rPr>
                  <w:rFonts w:ascii="Cambria Math" w:hAnsi="Cambria Math"/>
                </w:rPr>
                <m:t>≥</m:t>
              </m:r>
            </m:oMath>
            <w:r>
              <w:t>5</w:t>
            </w:r>
          </w:p>
        </w:tc>
        <w:tc>
          <w:tcPr>
            <w:tcW w:w="6385" w:type="dxa"/>
          </w:tcPr>
          <w:p w14:paraId="6CCF81FF" w14:textId="1B4CC4B1" w:rsidR="00A7341B" w:rsidRDefault="00A7341B" w:rsidP="00CE397A">
            <w:pPr>
              <w:rPr>
                <w:rFonts w:ascii="Calibri" w:hAnsi="Calibri" w:cs="Calibri"/>
                <w:lang w:eastAsia="ko-KR"/>
              </w:rPr>
            </w:pPr>
          </w:p>
        </w:tc>
      </w:tr>
      <w:tr w:rsidR="00A7341B" w14:paraId="04520B8E" w14:textId="77777777" w:rsidTr="1D7ADBE4">
        <w:tc>
          <w:tcPr>
            <w:tcW w:w="2965" w:type="dxa"/>
          </w:tcPr>
          <w:p w14:paraId="76D43257" w14:textId="252E71B4" w:rsidR="00A7341B" w:rsidRDefault="00F72510" w:rsidP="00CE397A">
            <w:pPr>
              <w:rPr>
                <w:rFonts w:ascii="Calibri" w:hAnsi="Calibri" w:cs="Calibri"/>
                <w:lang w:eastAsia="ko-KR"/>
              </w:rPr>
            </w:pPr>
            <w:r>
              <w:t>gender</w:t>
            </w:r>
          </w:p>
        </w:tc>
        <w:tc>
          <w:tcPr>
            <w:tcW w:w="6385" w:type="dxa"/>
          </w:tcPr>
          <w:p w14:paraId="459C2CC4" w14:textId="63923CC6" w:rsidR="00A7341B" w:rsidRDefault="00A7341B" w:rsidP="00CE397A">
            <w:pPr>
              <w:rPr>
                <w:rFonts w:ascii="Calibri" w:hAnsi="Calibri" w:cs="Calibri"/>
                <w:lang w:eastAsia="ko-KR"/>
              </w:rPr>
            </w:pPr>
          </w:p>
        </w:tc>
      </w:tr>
      <w:tr w:rsidR="00A7341B" w14:paraId="577EFBD9" w14:textId="77777777" w:rsidTr="1D7ADBE4">
        <w:tc>
          <w:tcPr>
            <w:tcW w:w="2965" w:type="dxa"/>
          </w:tcPr>
          <w:p w14:paraId="5A91ED79" w14:textId="4DE21B71" w:rsidR="00A7341B" w:rsidRDefault="00F72510" w:rsidP="00CE397A">
            <w:pPr>
              <w:rPr>
                <w:rFonts w:ascii="Calibri" w:hAnsi="Calibri" w:cs="Calibri"/>
                <w:lang w:eastAsia="ko-KR"/>
              </w:rPr>
            </w:pPr>
            <w:r>
              <w:t>race</w:t>
            </w:r>
          </w:p>
        </w:tc>
        <w:tc>
          <w:tcPr>
            <w:tcW w:w="6385" w:type="dxa"/>
          </w:tcPr>
          <w:p w14:paraId="2B501F36" w14:textId="7C3252E4" w:rsidR="00A7341B" w:rsidRDefault="00A7341B" w:rsidP="00CE397A">
            <w:pPr>
              <w:rPr>
                <w:rFonts w:ascii="Calibri" w:hAnsi="Calibri" w:cs="Calibri"/>
                <w:lang w:eastAsia="ko-KR"/>
              </w:rPr>
            </w:pPr>
          </w:p>
        </w:tc>
      </w:tr>
      <w:tr w:rsidR="00A7341B" w14:paraId="20DE819B" w14:textId="77777777" w:rsidTr="1D7ADBE4">
        <w:tc>
          <w:tcPr>
            <w:tcW w:w="2965" w:type="dxa"/>
          </w:tcPr>
          <w:p w14:paraId="71729A52" w14:textId="18255DAC" w:rsidR="00A7341B" w:rsidRDefault="00F72510" w:rsidP="00CE397A">
            <w:pPr>
              <w:rPr>
                <w:rFonts w:ascii="Calibri" w:hAnsi="Calibri" w:cs="Calibri"/>
                <w:lang w:eastAsia="ko-KR"/>
              </w:rPr>
            </w:pPr>
            <w:r>
              <w:t>history of cancer</w:t>
            </w:r>
          </w:p>
        </w:tc>
        <w:tc>
          <w:tcPr>
            <w:tcW w:w="6385" w:type="dxa"/>
          </w:tcPr>
          <w:p w14:paraId="54972882" w14:textId="6A62A03C" w:rsidR="00A7341B"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https://github.com/ohdsi-studies/Covid19PredictionStudies/blob/master/CovidSimpleModels/inst/cohorts/%5BCovid%20v1%5D%20persons%20with%20cancer.json</w:t>
            </w:r>
          </w:p>
        </w:tc>
      </w:tr>
      <w:tr w:rsidR="00A7341B" w14:paraId="299F5ECD" w14:textId="77777777" w:rsidTr="1D7ADBE4">
        <w:tc>
          <w:tcPr>
            <w:tcW w:w="2965" w:type="dxa"/>
          </w:tcPr>
          <w:p w14:paraId="131ECCBC" w14:textId="18CCE05B" w:rsidR="00A7341B" w:rsidRDefault="00F72510" w:rsidP="00CE397A">
            <w:pPr>
              <w:rPr>
                <w:rFonts w:ascii="Calibri" w:hAnsi="Calibri" w:cs="Calibri"/>
                <w:lang w:eastAsia="ko-KR"/>
              </w:rPr>
            </w:pPr>
            <w:r>
              <w:t>chronic obstructive pulmonary disease (COPD)</w:t>
            </w:r>
          </w:p>
        </w:tc>
        <w:tc>
          <w:tcPr>
            <w:tcW w:w="6385" w:type="dxa"/>
          </w:tcPr>
          <w:p w14:paraId="1FA10F55" w14:textId="7748BB5A" w:rsidR="00A7341B"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https://github.com/ohdsi-studies/Covid19PredictionStudies/blob/master/CovidSimpleModels/inst/cohorts/%5BCovid%20v1%5D%20Persons%20with%20COPD.json</w:t>
            </w:r>
          </w:p>
        </w:tc>
      </w:tr>
      <w:tr w:rsidR="00F72510" w14:paraId="2F1E1252" w14:textId="77777777" w:rsidTr="1D7ADBE4">
        <w:tc>
          <w:tcPr>
            <w:tcW w:w="2965" w:type="dxa"/>
          </w:tcPr>
          <w:p w14:paraId="262E902F" w14:textId="0517A20B" w:rsidR="00F72510" w:rsidRDefault="00F72510" w:rsidP="00CE397A">
            <w:r>
              <w:t>heart disease</w:t>
            </w:r>
          </w:p>
        </w:tc>
        <w:tc>
          <w:tcPr>
            <w:tcW w:w="6385" w:type="dxa"/>
          </w:tcPr>
          <w:p w14:paraId="635E2E2B" w14:textId="1DC7073B"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https://github.com/ohdsi-studies/Covid19PredictionStudies/blob/master/CovidSimpleModels/inst/cohorts/%5BCovid%20v1%5D%20Persons%20with%20heart%20disease.json</w:t>
            </w:r>
          </w:p>
        </w:tc>
      </w:tr>
      <w:tr w:rsidR="00F72510" w14:paraId="553BF087" w14:textId="77777777" w:rsidTr="1D7ADBE4">
        <w:tc>
          <w:tcPr>
            <w:tcW w:w="2965" w:type="dxa"/>
          </w:tcPr>
          <w:p w14:paraId="2FB1A071" w14:textId="3B8FF475" w:rsidR="00F72510" w:rsidRDefault="00F72510" w:rsidP="00CE397A">
            <w:r>
              <w:t>hypertension</w:t>
            </w:r>
          </w:p>
        </w:tc>
        <w:tc>
          <w:tcPr>
            <w:tcW w:w="6385" w:type="dxa"/>
          </w:tcPr>
          <w:p w14:paraId="4C64E1EC" w14:textId="505B24BC" w:rsidR="00F72510" w:rsidRDefault="00351ADB" w:rsidP="00CE397A">
            <w:pPr>
              <w:rPr>
                <w:rFonts w:ascii="Calibri" w:hAnsi="Calibri" w:cs="Calibri"/>
                <w:lang w:eastAsia="ko-KR"/>
              </w:rPr>
            </w:pPr>
            <w:r w:rsidRPr="00351ADB">
              <w:rPr>
                <w:rFonts w:ascii="Calibri" w:hAnsi="Calibri" w:cs="Calibri"/>
                <w:lang w:eastAsia="ko-KR"/>
              </w:rPr>
              <w:t>https://github.com/ohdsi-studies/Covid19PredictionStudies/blob/master/CovidSimpleModels/inst/cohorts/%5BCOVID%20v1%5D%20Persons%20with%20hypertension.json</w:t>
            </w:r>
          </w:p>
        </w:tc>
      </w:tr>
      <w:tr w:rsidR="00F72510" w14:paraId="0A496BED" w14:textId="77777777" w:rsidTr="1D7ADBE4">
        <w:tc>
          <w:tcPr>
            <w:tcW w:w="2965" w:type="dxa"/>
          </w:tcPr>
          <w:p w14:paraId="7594524B" w14:textId="4F658005" w:rsidR="00F72510" w:rsidRDefault="00F72510" w:rsidP="00CE397A">
            <w:r>
              <w:t>hyperlipidemia</w:t>
            </w:r>
          </w:p>
        </w:tc>
        <w:tc>
          <w:tcPr>
            <w:tcW w:w="6385" w:type="dxa"/>
          </w:tcPr>
          <w:p w14:paraId="5625FC35" w14:textId="71A97131"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https://github.com/ohdsi-studies/Covid19PredictionStudies/blob/master/CovidSimpleModels/inst/cohorts/%5BCovid%20v1%5D%20Persons%20with%20hyperlipidemia.json</w:t>
            </w:r>
          </w:p>
        </w:tc>
      </w:tr>
      <w:tr w:rsidR="00F72510" w14:paraId="534DC770" w14:textId="77777777" w:rsidTr="1D7ADBE4">
        <w:tc>
          <w:tcPr>
            <w:tcW w:w="2965" w:type="dxa"/>
          </w:tcPr>
          <w:p w14:paraId="3DBE2170" w14:textId="6D58B51C" w:rsidR="00F72510" w:rsidRDefault="00F72510" w:rsidP="00CE397A">
            <w:r>
              <w:t>kidney disease</w:t>
            </w:r>
          </w:p>
        </w:tc>
        <w:tc>
          <w:tcPr>
            <w:tcW w:w="6385" w:type="dxa"/>
          </w:tcPr>
          <w:p w14:paraId="4215A452" w14:textId="482FDC16" w:rsidR="00F72510" w:rsidRDefault="00FC57DE" w:rsidP="00CE397A">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https://github.com/ohdsi-studies/Covid19PredictionStudies/blob/master/CovidSimpleModels/inst/cohorts/%5Bcovid%20v1%5D%20Persons%20with%20kidney%20disease.json</w:t>
            </w:r>
          </w:p>
        </w:tc>
      </w:tr>
      <w:tr w:rsidR="00F72510" w14:paraId="4BC0B487" w14:textId="77777777" w:rsidTr="1D7ADBE4">
        <w:tc>
          <w:tcPr>
            <w:tcW w:w="2965" w:type="dxa"/>
          </w:tcPr>
          <w:p w14:paraId="69E8F1DF" w14:textId="5003413A" w:rsidR="00F72510" w:rsidRDefault="00F72510" w:rsidP="00CE397A">
            <w:r>
              <w:t>obesity</w:t>
            </w:r>
          </w:p>
        </w:tc>
        <w:tc>
          <w:tcPr>
            <w:tcW w:w="6385" w:type="dxa"/>
          </w:tcPr>
          <w:p w14:paraId="2893DE37" w14:textId="222D5469" w:rsidR="00F72510" w:rsidRDefault="00332D11" w:rsidP="00CE397A">
            <w:pPr>
              <w:rPr>
                <w:rFonts w:ascii="Calibri" w:hAnsi="Calibri" w:cs="Calibri"/>
                <w:lang w:eastAsia="ko-KR"/>
              </w:rPr>
            </w:pPr>
            <w:r w:rsidRPr="00332D11">
              <w:rPr>
                <w:rFonts w:ascii="Calibri" w:hAnsi="Calibri" w:cs="Calibri"/>
                <w:lang w:eastAsia="ko-KR"/>
              </w:rPr>
              <w:t>https://github.com/ohdsi-studies/DistributedLMM/blob/master/inst/cohorts/obesity.json</w:t>
            </w:r>
          </w:p>
        </w:tc>
      </w:tr>
      <w:tr w:rsidR="00D529FD" w14:paraId="59FD6375" w14:textId="77777777" w:rsidTr="1D7ADBE4">
        <w:tc>
          <w:tcPr>
            <w:tcW w:w="2965" w:type="dxa"/>
          </w:tcPr>
          <w:p w14:paraId="2730F124" w14:textId="672A79C8" w:rsidR="00D529FD" w:rsidRDefault="00D529FD" w:rsidP="00CE397A">
            <w:r>
              <w:t>Diabetes</w:t>
            </w:r>
          </w:p>
        </w:tc>
        <w:tc>
          <w:tcPr>
            <w:tcW w:w="6385" w:type="dxa"/>
          </w:tcPr>
          <w:p w14:paraId="1B9FBC09" w14:textId="0F2C068B" w:rsidR="00D529FD" w:rsidRPr="00332D11" w:rsidRDefault="00D529FD" w:rsidP="00CE397A">
            <w:pPr>
              <w:rPr>
                <w:rFonts w:ascii="Calibri" w:hAnsi="Calibri" w:cs="Calibri"/>
                <w:lang w:eastAsia="ko-KR"/>
              </w:rPr>
            </w:pPr>
            <w:r w:rsidRPr="00D529FD">
              <w:rPr>
                <w:rFonts w:ascii="Calibri" w:hAnsi="Calibri" w:cs="Calibri"/>
                <w:lang w:eastAsia="ko-KR"/>
              </w:rPr>
              <w:t>https://github.com/ohdsi-studies/DistributedLMM/blob/master/inst/cohorts/diabetes.json</w:t>
            </w:r>
          </w:p>
        </w:tc>
      </w:tr>
      <w:tr w:rsidR="00297BB1" w14:paraId="17DC0A9B" w14:textId="77777777" w:rsidTr="1D7ADBE4">
        <w:tc>
          <w:tcPr>
            <w:tcW w:w="2965" w:type="dxa"/>
          </w:tcPr>
          <w:p w14:paraId="3254B7D0" w14:textId="4AA5354A" w:rsidR="00297BB1" w:rsidRPr="00297BB1" w:rsidRDefault="00297BB1" w:rsidP="00CE397A">
            <w:pPr>
              <w:rPr>
                <w:b/>
                <w:bCs/>
              </w:rPr>
            </w:pPr>
            <w:r w:rsidRPr="00297BB1">
              <w:rPr>
                <w:b/>
                <w:bCs/>
              </w:rPr>
              <w:t>Site Covariates</w:t>
            </w:r>
          </w:p>
        </w:tc>
        <w:tc>
          <w:tcPr>
            <w:tcW w:w="6385" w:type="dxa"/>
          </w:tcPr>
          <w:p w14:paraId="771C6859" w14:textId="77777777" w:rsidR="00297BB1" w:rsidRPr="00D529FD" w:rsidRDefault="00297BB1" w:rsidP="00CE397A">
            <w:pPr>
              <w:rPr>
                <w:rFonts w:ascii="Calibri" w:hAnsi="Calibri" w:cs="Calibri"/>
                <w:lang w:eastAsia="ko-KR"/>
              </w:rPr>
            </w:pPr>
          </w:p>
        </w:tc>
      </w:tr>
      <w:tr w:rsidR="00297BB1" w14:paraId="5D3AF03B" w14:textId="77777777" w:rsidTr="1D7ADBE4">
        <w:tc>
          <w:tcPr>
            <w:tcW w:w="2965" w:type="dxa"/>
          </w:tcPr>
          <w:p w14:paraId="6F8FA1EA" w14:textId="13884FA5" w:rsidR="00297BB1" w:rsidRDefault="00297BB1" w:rsidP="00CE397A">
            <w:r>
              <w:t xml:space="preserve">Number of visits </w:t>
            </w:r>
            <w:r w:rsidR="00F463FA">
              <w:t xml:space="preserve">recorded in visit table </w:t>
            </w:r>
            <w:r>
              <w:t>in 2019</w:t>
            </w:r>
          </w:p>
        </w:tc>
        <w:tc>
          <w:tcPr>
            <w:tcW w:w="6385" w:type="dxa"/>
          </w:tcPr>
          <w:p w14:paraId="74438464" w14:textId="77777777" w:rsidR="00297BB1" w:rsidRPr="00D529FD" w:rsidRDefault="00297BB1" w:rsidP="00CE397A">
            <w:pPr>
              <w:rPr>
                <w:rFonts w:ascii="Calibri" w:hAnsi="Calibri" w:cs="Calibri"/>
                <w:lang w:eastAsia="ko-KR"/>
              </w:rPr>
            </w:pPr>
          </w:p>
        </w:tc>
      </w:tr>
    </w:tbl>
    <w:p w14:paraId="15BB5AFA" w14:textId="46661942" w:rsidR="001430B5" w:rsidRDefault="00285474" w:rsidP="00A201D8">
      <w:pPr>
        <w:rPr>
          <w:rFonts w:ascii="Calibri" w:hAnsi="Calibri" w:cs="Calibri"/>
          <w:lang w:eastAsia="ko-KR"/>
        </w:rPr>
      </w:pPr>
      <w:r w:rsidRPr="00470FDA">
        <w:rPr>
          <w:rFonts w:ascii="Calibri" w:hAnsi="Calibri" w:cs="Calibri" w:hint="eastAsia"/>
          <w:b/>
          <w:bCs/>
          <w:lang w:eastAsia="ko-KR"/>
        </w:rPr>
        <w:t>T</w:t>
      </w:r>
      <w:r w:rsidRPr="00470FDA">
        <w:rPr>
          <w:rFonts w:ascii="Calibri" w:hAnsi="Calibri" w:cs="Calibri"/>
          <w:b/>
          <w:bCs/>
          <w:lang w:eastAsia="ko-KR"/>
        </w:rPr>
        <w:t>ab</w:t>
      </w:r>
      <w:r w:rsidR="00470FDA" w:rsidRPr="00470FDA">
        <w:rPr>
          <w:rFonts w:ascii="Calibri" w:hAnsi="Calibri" w:cs="Calibri"/>
          <w:b/>
          <w:bCs/>
          <w:lang w:eastAsia="ko-KR"/>
        </w:rPr>
        <w:t>l</w:t>
      </w:r>
      <w:r w:rsidRPr="00470FDA">
        <w:rPr>
          <w:rFonts w:ascii="Calibri" w:hAnsi="Calibri" w:cs="Calibri"/>
          <w:b/>
          <w:bCs/>
          <w:lang w:eastAsia="ko-KR"/>
        </w:rPr>
        <w:t>e 1</w:t>
      </w:r>
      <w:r>
        <w:rPr>
          <w:rFonts w:ascii="Calibri" w:hAnsi="Calibri" w:cs="Calibri"/>
          <w:lang w:eastAsia="ko-KR"/>
        </w:rPr>
        <w:t xml:space="preserve">. List of </w:t>
      </w:r>
      <w:r w:rsidR="00085DF4">
        <w:rPr>
          <w:rFonts w:ascii="Calibri" w:hAnsi="Calibri" w:cs="Calibri"/>
          <w:lang w:eastAsia="ko-KR"/>
        </w:rPr>
        <w:t>covariates</w:t>
      </w:r>
      <w:r>
        <w:rPr>
          <w:rFonts w:ascii="Calibri" w:hAnsi="Calibri" w:cs="Calibri"/>
          <w:lang w:eastAsia="ko-KR"/>
        </w:rPr>
        <w:t xml:space="preserve"> considered in this study</w:t>
      </w:r>
    </w:p>
    <w:p w14:paraId="3341FDCD" w14:textId="13CE76B8" w:rsidR="0009249C" w:rsidRDefault="00F1355D" w:rsidP="0009249C">
      <w:pPr>
        <w:pStyle w:val="Heading2"/>
      </w:pPr>
      <w:bookmarkStart w:id="8" w:name="_Toc98328028"/>
      <w:r>
        <w:t>O</w:t>
      </w:r>
      <w:r w:rsidR="0009249C">
        <w:t>bjectives</w:t>
      </w:r>
      <w:bookmarkEnd w:id="8"/>
    </w:p>
    <w:p w14:paraId="7A1D2F84" w14:textId="0B7EE842" w:rsidR="00F1355D" w:rsidRDefault="00F1355D" w:rsidP="008D3D46">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objective</w:t>
      </w:r>
    </w:p>
    <w:p w14:paraId="1EA0E214" w14:textId="2CB3FA51" w:rsidR="00F1355D" w:rsidRPr="00C519F4" w:rsidRDefault="00F72510" w:rsidP="00026504">
      <w:pPr>
        <w:pStyle w:val="ListParagraph"/>
        <w:numPr>
          <w:ilvl w:val="0"/>
          <w:numId w:val="16"/>
        </w:numPr>
        <w:rPr>
          <w:rFonts w:ascii="Calibri" w:hAnsi="Calibri" w:cs="Calibri"/>
          <w:color w:val="000000" w:themeColor="text1"/>
          <w:lang w:eastAsia="ko-KR"/>
        </w:rPr>
      </w:pPr>
      <w:r w:rsidRPr="00C519F4">
        <w:rPr>
          <w:rFonts w:ascii="Calibri" w:hAnsi="Calibri" w:cs="Calibri"/>
          <w:color w:val="000000" w:themeColor="text1"/>
          <w:lang w:eastAsia="ko-KR"/>
        </w:rPr>
        <w:t xml:space="preserve">To demonstrate a distributed method can be applied to the OHDSI network </w:t>
      </w:r>
      <w:r w:rsidR="006C48AF" w:rsidRPr="00C519F4">
        <w:rPr>
          <w:rFonts w:ascii="Calibri" w:hAnsi="Calibri" w:cs="Calibri"/>
          <w:color w:val="000000" w:themeColor="text1"/>
          <w:lang w:eastAsia="ko-KR"/>
        </w:rPr>
        <w:t xml:space="preserve">conduct </w:t>
      </w:r>
      <w:r w:rsidR="00602035" w:rsidRPr="00C519F4">
        <w:rPr>
          <w:rFonts w:ascii="Calibri" w:hAnsi="Calibri" w:cs="Calibri"/>
          <w:color w:val="000000" w:themeColor="text1"/>
          <w:lang w:eastAsia="ko-KR"/>
        </w:rPr>
        <w:t>anonymous hospital profiling</w:t>
      </w:r>
    </w:p>
    <w:p w14:paraId="36491D20" w14:textId="600EAFC0" w:rsidR="00F1355D" w:rsidRPr="00C519F4" w:rsidRDefault="00F1355D" w:rsidP="008D3D46">
      <w:pPr>
        <w:rPr>
          <w:rFonts w:ascii="Calibri" w:hAnsi="Calibri" w:cs="Calibri"/>
          <w:color w:val="000000" w:themeColor="text1"/>
          <w:lang w:eastAsia="ko-KR"/>
        </w:rPr>
      </w:pPr>
      <w:r w:rsidRPr="00C519F4">
        <w:rPr>
          <w:rFonts w:ascii="Calibri" w:hAnsi="Calibri" w:cs="Calibri" w:hint="eastAsia"/>
          <w:color w:val="000000" w:themeColor="text1"/>
          <w:lang w:eastAsia="ko-KR"/>
        </w:rPr>
        <w:t>S</w:t>
      </w:r>
      <w:r w:rsidRPr="00C519F4">
        <w:rPr>
          <w:rFonts w:ascii="Calibri" w:hAnsi="Calibri" w:cs="Calibri"/>
          <w:color w:val="000000" w:themeColor="text1"/>
          <w:lang w:eastAsia="ko-KR"/>
        </w:rPr>
        <w:t>econdary objectives</w:t>
      </w:r>
    </w:p>
    <w:p w14:paraId="098AF2BC" w14:textId="286FE755" w:rsidR="0049270D" w:rsidRPr="00C519F4" w:rsidRDefault="00F72510" w:rsidP="008D3D46">
      <w:pPr>
        <w:pStyle w:val="ListParagraph"/>
        <w:numPr>
          <w:ilvl w:val="0"/>
          <w:numId w:val="16"/>
        </w:numPr>
        <w:rPr>
          <w:rFonts w:ascii="Calibri" w:hAnsi="Calibri" w:cs="Calibri"/>
          <w:color w:val="000000" w:themeColor="text1"/>
          <w:lang w:eastAsia="ko-KR"/>
        </w:rPr>
      </w:pPr>
      <w:r w:rsidRPr="00C519F4">
        <w:rPr>
          <w:rFonts w:ascii="Calibri" w:hAnsi="Calibri" w:cs="Calibri"/>
          <w:color w:val="000000" w:themeColor="text1"/>
          <w:lang w:eastAsia="ko-KR"/>
        </w:rPr>
        <w:lastRenderedPageBreak/>
        <w:t xml:space="preserve">To estimate </w:t>
      </w:r>
      <w:r w:rsidR="003E47C3" w:rsidRPr="00C519F4">
        <w:rPr>
          <w:rFonts w:ascii="Calibri" w:hAnsi="Calibri" w:cs="Calibri"/>
          <w:color w:val="000000" w:themeColor="text1"/>
          <w:lang w:eastAsia="ko-KR"/>
        </w:rPr>
        <w:t xml:space="preserve">the pooled effects </w:t>
      </w:r>
      <w:r w:rsidRPr="00C519F4">
        <w:rPr>
          <w:rFonts w:ascii="Calibri" w:hAnsi="Calibri" w:cs="Calibri"/>
          <w:color w:val="000000" w:themeColor="text1"/>
          <w:lang w:eastAsia="ko-KR"/>
        </w:rPr>
        <w:t xml:space="preserve">for </w:t>
      </w:r>
      <w:r w:rsidR="00B02DBB" w:rsidRPr="00C519F4">
        <w:rPr>
          <w:rFonts w:ascii="Calibri" w:hAnsi="Calibri" w:cs="Calibri"/>
          <w:color w:val="000000" w:themeColor="text1"/>
          <w:lang w:eastAsia="ko-KR"/>
        </w:rPr>
        <w:t>patient- and hospital-level</w:t>
      </w:r>
      <w:r w:rsidRPr="00C519F4">
        <w:rPr>
          <w:rFonts w:ascii="Calibri" w:hAnsi="Calibri" w:cs="Calibri"/>
          <w:color w:val="000000" w:themeColor="text1"/>
          <w:lang w:eastAsia="ko-KR"/>
        </w:rPr>
        <w:t xml:space="preserve"> </w:t>
      </w:r>
      <w:r w:rsidR="00376CC4" w:rsidRPr="00C519F4">
        <w:rPr>
          <w:rFonts w:ascii="Calibri" w:hAnsi="Calibri" w:cs="Calibri"/>
          <w:color w:val="000000" w:themeColor="text1"/>
          <w:lang w:eastAsia="ko-KR"/>
        </w:rPr>
        <w:t>factors</w:t>
      </w:r>
      <w:r w:rsidRPr="00C519F4">
        <w:rPr>
          <w:rFonts w:ascii="Calibri" w:hAnsi="Calibri" w:cs="Calibri"/>
          <w:color w:val="000000" w:themeColor="text1"/>
          <w:lang w:eastAsia="ko-KR"/>
        </w:rPr>
        <w:t xml:space="preserve"> on </w:t>
      </w:r>
      <w:r w:rsidR="00560779" w:rsidRPr="00C519F4">
        <w:rPr>
          <w:rFonts w:ascii="Calibri" w:hAnsi="Calibri" w:cs="Calibri"/>
          <w:color w:val="000000" w:themeColor="text1"/>
          <w:lang w:eastAsia="ko-KR"/>
        </w:rPr>
        <w:t>COVID-19 mor</w:t>
      </w:r>
      <w:r w:rsidR="001C1EA9" w:rsidRPr="00C519F4">
        <w:rPr>
          <w:rFonts w:ascii="Calibri" w:hAnsi="Calibri" w:cs="Calibri"/>
          <w:color w:val="000000" w:themeColor="text1"/>
          <w:lang w:eastAsia="ko-KR"/>
        </w:rPr>
        <w:t>tality</w:t>
      </w:r>
      <w:r w:rsidR="00123169">
        <w:rPr>
          <w:rFonts w:ascii="Calibri" w:hAnsi="Calibri" w:cs="Calibri"/>
          <w:color w:val="000000" w:themeColor="text1"/>
          <w:lang w:eastAsia="ko-KR"/>
        </w:rPr>
        <w:t xml:space="preserve"> </w:t>
      </w:r>
      <w:r w:rsidR="00123169" w:rsidRPr="00123169">
        <w:rPr>
          <w:rFonts w:ascii="Calibri" w:hAnsi="Calibri" w:cs="Calibri"/>
          <w:color w:val="000000" w:themeColor="text1"/>
          <w:highlight w:val="yellow"/>
          <w:lang w:eastAsia="ko-KR"/>
        </w:rPr>
        <w:t>during the Alpha wave and Delta wave</w:t>
      </w:r>
      <w:r w:rsidR="001C1EA9" w:rsidRPr="00C519F4">
        <w:rPr>
          <w:rFonts w:ascii="Calibri" w:hAnsi="Calibri" w:cs="Calibri"/>
          <w:color w:val="000000" w:themeColor="text1"/>
          <w:lang w:eastAsia="ko-KR"/>
        </w:rPr>
        <w:t xml:space="preserve"> </w:t>
      </w:r>
      <w:r w:rsidRPr="00C519F4">
        <w:rPr>
          <w:rFonts w:ascii="Calibri" w:hAnsi="Calibri" w:cs="Calibri"/>
          <w:color w:val="000000" w:themeColor="text1"/>
          <w:lang w:eastAsia="ko-KR"/>
        </w:rPr>
        <w:t xml:space="preserve">across </w:t>
      </w:r>
      <w:r w:rsidR="003C4779" w:rsidRPr="00C519F4">
        <w:rPr>
          <w:rFonts w:ascii="Calibri" w:hAnsi="Calibri" w:cs="Calibri"/>
          <w:color w:val="000000" w:themeColor="text1"/>
          <w:lang w:eastAsia="ko-KR"/>
        </w:rPr>
        <w:t xml:space="preserve">heterogeneous datasets within </w:t>
      </w:r>
      <w:r w:rsidR="00515190" w:rsidRPr="00C519F4">
        <w:rPr>
          <w:rFonts w:ascii="Calibri" w:hAnsi="Calibri" w:cs="Calibri"/>
          <w:color w:val="000000" w:themeColor="text1"/>
          <w:lang w:eastAsia="ko-KR"/>
        </w:rPr>
        <w:t xml:space="preserve">the </w:t>
      </w:r>
      <w:r w:rsidR="003C4779" w:rsidRPr="00C519F4">
        <w:rPr>
          <w:rFonts w:ascii="Calibri" w:hAnsi="Calibri" w:cs="Calibri"/>
          <w:color w:val="000000" w:themeColor="text1"/>
          <w:lang w:eastAsia="ko-KR"/>
        </w:rPr>
        <w:t xml:space="preserve">OHDSI network. </w:t>
      </w:r>
    </w:p>
    <w:p w14:paraId="15B4E385" w14:textId="77777777" w:rsidR="00354C2C" w:rsidRDefault="00354C2C" w:rsidP="00354C2C">
      <w:pPr>
        <w:pStyle w:val="Heading1"/>
      </w:pPr>
      <w:bookmarkStart w:id="9" w:name="_Toc98328029"/>
      <w:r>
        <w:t>Research me</w:t>
      </w:r>
      <w:r w:rsidR="00106CBC">
        <w:t>t</w:t>
      </w:r>
      <w:r>
        <w:t>hods</w:t>
      </w:r>
      <w:bookmarkEnd w:id="9"/>
    </w:p>
    <w:p w14:paraId="57891139" w14:textId="77777777" w:rsidR="00354C2C" w:rsidRDefault="00647841" w:rsidP="00647841">
      <w:pPr>
        <w:pStyle w:val="Heading2"/>
      </w:pPr>
      <w:bookmarkStart w:id="10" w:name="_Toc98328030"/>
      <w:r>
        <w:t xml:space="preserve">Study </w:t>
      </w:r>
      <w:r w:rsidR="00EF05FD">
        <w:t>D</w:t>
      </w:r>
      <w:r>
        <w:t>esign</w:t>
      </w:r>
      <w:bookmarkEnd w:id="10"/>
    </w:p>
    <w:p w14:paraId="4066A27B" w14:textId="77777777" w:rsidR="00FC47D9" w:rsidRPr="00FC47D9" w:rsidRDefault="00FC47D9" w:rsidP="00FC47D9">
      <w:pPr>
        <w:pStyle w:val="Heading3"/>
      </w:pPr>
      <w:bookmarkStart w:id="11" w:name="_Toc98328031"/>
      <w:r>
        <w:t>Overview</w:t>
      </w:r>
      <w:bookmarkEnd w:id="11"/>
    </w:p>
    <w:p w14:paraId="722CC08B" w14:textId="287333D4" w:rsidR="00F72510" w:rsidRPr="00A60F71" w:rsidRDefault="6D4B64F8" w:rsidP="008A38C2">
      <w:pPr>
        <w:jc w:val="both"/>
        <w:rPr>
          <w:color w:val="000000" w:themeColor="text1"/>
        </w:rPr>
      </w:pPr>
      <w:r w:rsidRPr="00A60F71">
        <w:rPr>
          <w:color w:val="000000" w:themeColor="text1"/>
        </w:rPr>
        <w:t>This study will be a retrospective, observational cohort study</w:t>
      </w:r>
      <w:r w:rsidR="654A2AC7" w:rsidRPr="00A60F71">
        <w:rPr>
          <w:color w:val="000000" w:themeColor="text1"/>
        </w:rPr>
        <w:t xml:space="preserve">. </w:t>
      </w:r>
      <w:r w:rsidR="0065D5C9" w:rsidRPr="00A60F71">
        <w:rPr>
          <w:color w:val="000000" w:themeColor="text1"/>
        </w:rPr>
        <w:t xml:space="preserve">By ‘retrospective’ we mean the study will use data already collected at the start of the study. By ‘observational’ we mean no intervention will take place </w:t>
      </w:r>
      <w:proofErr w:type="gramStart"/>
      <w:r w:rsidR="0065D5C9" w:rsidRPr="00A60F71">
        <w:rPr>
          <w:color w:val="000000" w:themeColor="text1"/>
        </w:rPr>
        <w:t>in the course of</w:t>
      </w:r>
      <w:proofErr w:type="gramEnd"/>
      <w:r w:rsidR="0065D5C9" w:rsidRPr="00A60F71">
        <w:rPr>
          <w:color w:val="000000" w:themeColor="text1"/>
        </w:rPr>
        <w:t xml:space="preserve"> this study. By ‘cohort study’ we mean </w:t>
      </w:r>
      <w:r w:rsidR="00F72510" w:rsidRPr="00A60F71">
        <w:rPr>
          <w:color w:val="000000" w:themeColor="text1"/>
        </w:rPr>
        <w:t>a</w:t>
      </w:r>
      <w:r w:rsidR="0065D5C9" w:rsidRPr="00A60F71">
        <w:rPr>
          <w:color w:val="000000" w:themeColor="text1"/>
        </w:rPr>
        <w:t xml:space="preserve"> </w:t>
      </w:r>
      <w:r w:rsidR="00F72510" w:rsidRPr="00A60F71">
        <w:rPr>
          <w:color w:val="000000" w:themeColor="text1"/>
        </w:rPr>
        <w:t xml:space="preserve">study population consisting of patients </w:t>
      </w:r>
      <w:r w:rsidR="007E0414" w:rsidRPr="00A60F71">
        <w:rPr>
          <w:color w:val="000000" w:themeColor="text1"/>
        </w:rPr>
        <w:t>admitted</w:t>
      </w:r>
      <w:r w:rsidR="00F72510" w:rsidRPr="00A60F71">
        <w:rPr>
          <w:color w:val="000000" w:themeColor="text1"/>
        </w:rPr>
        <w:t xml:space="preserve"> due to COVID-19</w:t>
      </w:r>
      <w:r w:rsidR="00517DC7" w:rsidRPr="00A60F71">
        <w:rPr>
          <w:color w:val="000000" w:themeColor="text1"/>
        </w:rPr>
        <w:t>.</w:t>
      </w:r>
    </w:p>
    <w:p w14:paraId="50B51461" w14:textId="158668FA" w:rsidR="2BE40F8D" w:rsidRPr="00A60F71" w:rsidRDefault="00D43E6B" w:rsidP="008A38C2">
      <w:pPr>
        <w:jc w:val="both"/>
        <w:rPr>
          <w:color w:val="000000" w:themeColor="text1"/>
        </w:rPr>
      </w:pPr>
      <w:r w:rsidRPr="00A60F71">
        <w:rPr>
          <w:color w:val="000000" w:themeColor="text1"/>
        </w:rPr>
        <w:t xml:space="preserve">Suppose there are K sites in </w:t>
      </w:r>
      <w:r w:rsidR="00466082" w:rsidRPr="00A60F71">
        <w:rPr>
          <w:color w:val="000000" w:themeColor="text1"/>
        </w:rPr>
        <w:t>total</w:t>
      </w:r>
      <w:r w:rsidR="000443C2" w:rsidRPr="00A60F71">
        <w:rPr>
          <w:color w:val="000000" w:themeColor="text1"/>
        </w:rPr>
        <w:t xml:space="preserve">. </w:t>
      </w:r>
      <w:r w:rsidR="2BE40F8D" w:rsidRPr="00A60F71">
        <w:rPr>
          <w:color w:val="000000" w:themeColor="text1"/>
        </w:rPr>
        <w:t>For each site, d</w:t>
      </w:r>
      <w:r w:rsidR="7C88E8A8" w:rsidRPr="00A60F71">
        <w:rPr>
          <w:color w:val="000000" w:themeColor="text1"/>
        </w:rPr>
        <w:t xml:space="preserve">enote </w:t>
      </w:r>
      <w:r w:rsidR="7C88E8A8" w:rsidRPr="00A60F71">
        <w:rPr>
          <w:b/>
          <w:bCs/>
          <w:color w:val="000000" w:themeColor="text1"/>
        </w:rPr>
        <w:t>X</w:t>
      </w:r>
      <w:r w:rsidR="7C88E8A8" w:rsidRPr="00A60F71">
        <w:rPr>
          <w:color w:val="000000" w:themeColor="text1"/>
        </w:rPr>
        <w:t xml:space="preserve"> for the matrix where rows are patients and columns are </w:t>
      </w:r>
      <w:r w:rsidR="00113F78" w:rsidRPr="00A60F71">
        <w:rPr>
          <w:color w:val="000000" w:themeColor="text1"/>
        </w:rPr>
        <w:t>covariates</w:t>
      </w:r>
      <w:r w:rsidR="00A13715" w:rsidRPr="00A60F71">
        <w:rPr>
          <w:color w:val="000000" w:themeColor="text1"/>
        </w:rPr>
        <w:t xml:space="preserve"> plus a column of 1s for the intercept</w:t>
      </w:r>
      <w:r w:rsidR="00C41AB5" w:rsidRPr="00A60F71">
        <w:rPr>
          <w:color w:val="000000" w:themeColor="text1"/>
        </w:rPr>
        <w:t xml:space="preserve">, </w:t>
      </w:r>
      <w:r w:rsidR="7C88E8A8" w:rsidRPr="00A60F71">
        <w:rPr>
          <w:color w:val="000000" w:themeColor="text1"/>
        </w:rPr>
        <w:t xml:space="preserve">denote </w:t>
      </w:r>
      <w:r w:rsidR="7C88E8A8" w:rsidRPr="00A60F71">
        <w:rPr>
          <w:b/>
          <w:bCs/>
          <w:color w:val="000000" w:themeColor="text1"/>
        </w:rPr>
        <w:t>y</w:t>
      </w:r>
      <w:r w:rsidR="7C88E8A8" w:rsidRPr="00A60F71">
        <w:rPr>
          <w:color w:val="000000" w:themeColor="text1"/>
        </w:rPr>
        <w:t xml:space="preserve"> is the </w:t>
      </w:r>
      <w:r w:rsidR="00DB16DF" w:rsidRPr="00A60F71">
        <w:rPr>
          <w:color w:val="000000" w:themeColor="text1"/>
        </w:rPr>
        <w:t xml:space="preserve">mortality status </w:t>
      </w:r>
      <w:r w:rsidR="7C88E8A8" w:rsidRPr="00A60F71">
        <w:rPr>
          <w:color w:val="000000" w:themeColor="text1"/>
        </w:rPr>
        <w:t>vector</w:t>
      </w:r>
      <w:r w:rsidR="007F2D59" w:rsidRPr="00A60F71">
        <w:rPr>
          <w:rFonts w:hint="eastAsia"/>
          <w:color w:val="000000" w:themeColor="text1"/>
          <w:lang w:eastAsia="zh-CN"/>
        </w:rPr>
        <w:t>,</w:t>
      </w:r>
      <w:r w:rsidR="007F2D59" w:rsidRPr="00A60F71">
        <w:rPr>
          <w:color w:val="000000" w:themeColor="text1"/>
          <w:lang w:eastAsia="zh-CN"/>
        </w:rPr>
        <w:t xml:space="preserve"> and denote </w:t>
      </w:r>
      <w:r w:rsidR="00B71321" w:rsidRPr="00A60F71">
        <w:rPr>
          <w:b/>
          <w:bCs/>
          <w:color w:val="000000" w:themeColor="text1"/>
          <w:lang w:eastAsia="zh-CN"/>
        </w:rPr>
        <w:t>Z</w:t>
      </w:r>
      <w:r w:rsidR="00FD03F3" w:rsidRPr="00A60F71">
        <w:rPr>
          <w:color w:val="000000" w:themeColor="text1"/>
        </w:rPr>
        <w:t xml:space="preserve"> </w:t>
      </w:r>
      <w:r w:rsidR="00422114" w:rsidRPr="00A60F71">
        <w:rPr>
          <w:color w:val="000000" w:themeColor="text1"/>
        </w:rPr>
        <w:t xml:space="preserve">for a vector </w:t>
      </w:r>
      <w:r w:rsidR="00204B23" w:rsidRPr="00A60F71">
        <w:rPr>
          <w:color w:val="000000" w:themeColor="text1"/>
        </w:rPr>
        <w:t xml:space="preserve">of </w:t>
      </w:r>
      <w:r w:rsidR="004951DA" w:rsidRPr="00A60F71">
        <w:rPr>
          <w:color w:val="000000" w:themeColor="text1"/>
        </w:rPr>
        <w:t xml:space="preserve">hospital-level </w:t>
      </w:r>
      <w:r w:rsidR="00C41D4E" w:rsidRPr="00A60F71">
        <w:rPr>
          <w:color w:val="000000" w:themeColor="text1"/>
        </w:rPr>
        <w:t>covariates</w:t>
      </w:r>
      <w:r w:rsidR="7C88E8A8" w:rsidRPr="00A60F71">
        <w:rPr>
          <w:color w:val="000000" w:themeColor="text1"/>
        </w:rPr>
        <w:t>.</w:t>
      </w:r>
      <w:r w:rsidR="1A11D633" w:rsidRPr="00A60F71">
        <w:rPr>
          <w:color w:val="000000" w:themeColor="text1"/>
        </w:rPr>
        <w:t xml:space="preserve"> Suppose there are p</w:t>
      </w:r>
      <w:r w:rsidR="00A13715" w:rsidRPr="00A60F71">
        <w:rPr>
          <w:color w:val="000000" w:themeColor="text1"/>
        </w:rPr>
        <w:t>-1</w:t>
      </w:r>
      <w:r w:rsidR="356F2BB4" w:rsidRPr="00A60F71">
        <w:rPr>
          <w:color w:val="000000" w:themeColor="text1"/>
        </w:rPr>
        <w:t xml:space="preserve"> </w:t>
      </w:r>
      <w:r w:rsidR="00467D6A" w:rsidRPr="00A60F71">
        <w:rPr>
          <w:color w:val="000000" w:themeColor="text1"/>
        </w:rPr>
        <w:t xml:space="preserve">patient-level </w:t>
      </w:r>
      <w:r w:rsidR="00D11526" w:rsidRPr="00A60F71">
        <w:rPr>
          <w:color w:val="000000" w:themeColor="text1"/>
        </w:rPr>
        <w:t>covariates</w:t>
      </w:r>
      <w:r w:rsidR="00E01FCA" w:rsidRPr="00A60F71">
        <w:rPr>
          <w:color w:val="000000" w:themeColor="text1"/>
        </w:rPr>
        <w:t>, q hospital-level covariates</w:t>
      </w:r>
      <w:r w:rsidR="0E3EA0F3" w:rsidRPr="00A60F71">
        <w:rPr>
          <w:color w:val="000000" w:themeColor="text1"/>
        </w:rPr>
        <w:t xml:space="preserve">, and there are </w:t>
      </w:r>
      <w:proofErr w:type="spellStart"/>
      <w:r w:rsidR="0E3EA0F3" w:rsidRPr="00A60F71">
        <w:rPr>
          <w:color w:val="000000" w:themeColor="text1"/>
        </w:rPr>
        <w:t>n_i</w:t>
      </w:r>
      <w:proofErr w:type="spellEnd"/>
      <w:r w:rsidR="0E3EA0F3" w:rsidRPr="00A60F71">
        <w:rPr>
          <w:color w:val="000000" w:themeColor="text1"/>
        </w:rPr>
        <w:t xml:space="preserve"> subjects</w:t>
      </w:r>
      <w:r w:rsidR="009323F8" w:rsidRPr="00A60F71">
        <w:rPr>
          <w:color w:val="000000" w:themeColor="text1"/>
        </w:rPr>
        <w:t xml:space="preserve"> in the </w:t>
      </w:r>
      <w:proofErr w:type="spellStart"/>
      <w:r w:rsidR="009323F8" w:rsidRPr="00A60F71">
        <w:rPr>
          <w:color w:val="000000" w:themeColor="text1"/>
        </w:rPr>
        <w:t>i-th</w:t>
      </w:r>
      <w:proofErr w:type="spellEnd"/>
      <w:r w:rsidR="009323F8" w:rsidRPr="00A60F71">
        <w:rPr>
          <w:color w:val="000000" w:themeColor="text1"/>
        </w:rPr>
        <w:t xml:space="preserve"> </w:t>
      </w:r>
      <w:r w:rsidR="00925D05" w:rsidRPr="00A60F71">
        <w:rPr>
          <w:color w:val="000000" w:themeColor="text1"/>
        </w:rPr>
        <w:t>hospital</w:t>
      </w:r>
      <w:r w:rsidR="00072DC4" w:rsidRPr="00A60F71">
        <w:rPr>
          <w:color w:val="000000" w:themeColor="text1"/>
        </w:rPr>
        <w:t xml:space="preserve"> (</w:t>
      </w:r>
      <w:r w:rsidR="00591414" w:rsidRPr="00A60F71">
        <w:rPr>
          <w:color w:val="000000" w:themeColor="text1"/>
        </w:rPr>
        <w:t xml:space="preserve">without the loss of </w:t>
      </w:r>
      <w:r w:rsidR="00AD02CC" w:rsidRPr="00A60F71">
        <w:rPr>
          <w:color w:val="000000" w:themeColor="text1"/>
        </w:rPr>
        <w:t>generalizability</w:t>
      </w:r>
      <w:r w:rsidR="00591414" w:rsidRPr="00A60F71">
        <w:rPr>
          <w:color w:val="000000" w:themeColor="text1"/>
        </w:rPr>
        <w:t xml:space="preserve">, </w:t>
      </w:r>
      <w:r w:rsidR="009C5261" w:rsidRPr="00A60F71">
        <w:rPr>
          <w:color w:val="000000" w:themeColor="text1"/>
        </w:rPr>
        <w:t xml:space="preserve">assume </w:t>
      </w:r>
      <w:proofErr w:type="spellStart"/>
      <w:r w:rsidR="009C5261" w:rsidRPr="00A60F71">
        <w:rPr>
          <w:color w:val="000000" w:themeColor="text1"/>
        </w:rPr>
        <w:t>n_i</w:t>
      </w:r>
      <w:proofErr w:type="spellEnd"/>
      <w:r w:rsidR="009C5261" w:rsidRPr="00A60F71">
        <w:rPr>
          <w:color w:val="000000" w:themeColor="text1"/>
        </w:rPr>
        <w:t xml:space="preserve"> = n for </w:t>
      </w:r>
      <w:r w:rsidR="00BC57A9" w:rsidRPr="00A60F71">
        <w:rPr>
          <w:color w:val="000000" w:themeColor="text1"/>
        </w:rPr>
        <w:t>simplicity</w:t>
      </w:r>
      <w:r w:rsidR="00072DC4" w:rsidRPr="00A60F71">
        <w:rPr>
          <w:color w:val="000000" w:themeColor="text1"/>
        </w:rPr>
        <w:t>)</w:t>
      </w:r>
      <w:r w:rsidR="0E3EA0F3" w:rsidRPr="00A60F71">
        <w:rPr>
          <w:color w:val="000000" w:themeColor="text1"/>
        </w:rPr>
        <w:t xml:space="preserve">. We note that </w:t>
      </w:r>
      <w:r w:rsidR="0E3EA0F3" w:rsidRPr="00A60F71">
        <w:rPr>
          <w:b/>
          <w:bCs/>
          <w:color w:val="000000" w:themeColor="text1"/>
        </w:rPr>
        <w:t>X</w:t>
      </w:r>
      <w:r w:rsidR="0E3EA0F3" w:rsidRPr="00A60F71">
        <w:rPr>
          <w:color w:val="000000" w:themeColor="text1"/>
        </w:rPr>
        <w:t xml:space="preserve"> is a n-by-p matrix, </w:t>
      </w:r>
      <w:r w:rsidR="0E3EA0F3" w:rsidRPr="00A60F71">
        <w:rPr>
          <w:b/>
          <w:bCs/>
          <w:color w:val="000000" w:themeColor="text1"/>
        </w:rPr>
        <w:t>y</w:t>
      </w:r>
      <w:r w:rsidR="0E3EA0F3" w:rsidRPr="00A60F71">
        <w:rPr>
          <w:color w:val="000000" w:themeColor="text1"/>
        </w:rPr>
        <w:t xml:space="preserve"> is a </w:t>
      </w:r>
      <w:r w:rsidR="00332D11" w:rsidRPr="00A60F71">
        <w:rPr>
          <w:color w:val="000000" w:themeColor="text1"/>
        </w:rPr>
        <w:t>n</w:t>
      </w:r>
      <w:r w:rsidR="0E3EA0F3" w:rsidRPr="00A60F71">
        <w:rPr>
          <w:color w:val="000000" w:themeColor="text1"/>
        </w:rPr>
        <w:t>-by-1 vector</w:t>
      </w:r>
      <w:r w:rsidR="00A2634B" w:rsidRPr="00A60F71">
        <w:rPr>
          <w:color w:val="000000" w:themeColor="text1"/>
        </w:rPr>
        <w:t xml:space="preserve">, </w:t>
      </w:r>
      <w:r w:rsidR="00A2634B" w:rsidRPr="00A60F71">
        <w:rPr>
          <w:b/>
          <w:bCs/>
          <w:color w:val="000000" w:themeColor="text1"/>
        </w:rPr>
        <w:t>Z</w:t>
      </w:r>
      <w:r w:rsidR="00FF4695" w:rsidRPr="00A60F71">
        <w:rPr>
          <w:b/>
          <w:bCs/>
          <w:color w:val="000000" w:themeColor="text1"/>
        </w:rPr>
        <w:t xml:space="preserve"> </w:t>
      </w:r>
      <w:r w:rsidR="00FF4695" w:rsidRPr="00A60F71">
        <w:rPr>
          <w:color w:val="000000" w:themeColor="text1"/>
        </w:rPr>
        <w:t xml:space="preserve">is a </w:t>
      </w:r>
      <w:r w:rsidR="00E02291" w:rsidRPr="00A60F71">
        <w:rPr>
          <w:color w:val="000000" w:themeColor="text1"/>
        </w:rPr>
        <w:t>q-by-1 vector</w:t>
      </w:r>
      <w:r w:rsidR="0E3EA0F3" w:rsidRPr="00A60F71">
        <w:rPr>
          <w:color w:val="000000" w:themeColor="text1"/>
        </w:rPr>
        <w:t>.</w:t>
      </w:r>
    </w:p>
    <w:p w14:paraId="2CEA5C4F" w14:textId="000410C5" w:rsidR="7C88E8A8" w:rsidRPr="00A60F71" w:rsidRDefault="7C88E8A8" w:rsidP="008A38C2">
      <w:pPr>
        <w:jc w:val="both"/>
        <w:rPr>
          <w:color w:val="000000" w:themeColor="text1"/>
          <w:u w:val="single"/>
        </w:rPr>
      </w:pPr>
      <w:r w:rsidRPr="00A60F71">
        <w:rPr>
          <w:color w:val="000000" w:themeColor="text1"/>
          <w:u w:val="single"/>
        </w:rPr>
        <w:t xml:space="preserve">The </w:t>
      </w:r>
      <w:proofErr w:type="spellStart"/>
      <w:r w:rsidR="007D4E34" w:rsidRPr="00A60F71">
        <w:rPr>
          <w:color w:val="000000" w:themeColor="text1"/>
          <w:u w:val="single"/>
        </w:rPr>
        <w:t>dGEM</w:t>
      </w:r>
      <w:proofErr w:type="spellEnd"/>
      <w:r w:rsidRPr="00A60F71">
        <w:rPr>
          <w:color w:val="000000" w:themeColor="text1"/>
          <w:u w:val="single"/>
        </w:rPr>
        <w:t xml:space="preserve"> method only requires extracting the following aggregated </w:t>
      </w:r>
      <w:r w:rsidR="00AB1AE4" w:rsidRPr="00A60F71">
        <w:rPr>
          <w:color w:val="000000" w:themeColor="text1"/>
          <w:u w:val="single"/>
        </w:rPr>
        <w:t xml:space="preserve">information </w:t>
      </w:r>
      <w:r w:rsidRPr="00A60F71">
        <w:rPr>
          <w:color w:val="000000" w:themeColor="text1"/>
          <w:u w:val="single"/>
        </w:rPr>
        <w:t xml:space="preserve">from the </w:t>
      </w:r>
      <w:proofErr w:type="spellStart"/>
      <w:r w:rsidRPr="00A60F71">
        <w:rPr>
          <w:color w:val="000000" w:themeColor="text1"/>
          <w:u w:val="single"/>
        </w:rPr>
        <w:t>i</w:t>
      </w:r>
      <w:r w:rsidRPr="00A60F71">
        <w:rPr>
          <w:color w:val="000000" w:themeColor="text1"/>
          <w:u w:val="single"/>
          <w:vertAlign w:val="superscript"/>
        </w:rPr>
        <w:t>th</w:t>
      </w:r>
      <w:proofErr w:type="spellEnd"/>
      <w:r w:rsidRPr="00A60F71">
        <w:rPr>
          <w:color w:val="000000" w:themeColor="text1"/>
          <w:u w:val="single"/>
        </w:rPr>
        <w:t xml:space="preserve"> site:</w:t>
      </w:r>
    </w:p>
    <w:p w14:paraId="083871A1" w14:textId="374DAF00" w:rsidR="00E25E4C" w:rsidRPr="00A60F71" w:rsidRDefault="00A261F9" w:rsidP="008A38C2">
      <w:pPr>
        <w:pStyle w:val="ListParagraph"/>
        <w:numPr>
          <w:ilvl w:val="0"/>
          <w:numId w:val="1"/>
        </w:numPr>
        <w:jc w:val="both"/>
        <w:rPr>
          <w:rFonts w:eastAsiaTheme="minorEastAsia"/>
          <w:color w:val="000000" w:themeColor="text1"/>
        </w:rPr>
      </w:pPr>
      <w:r w:rsidRPr="00A60F71">
        <w:rPr>
          <w:rFonts w:eastAsiaTheme="minorEastAsia"/>
          <w:color w:val="000000" w:themeColor="text1"/>
        </w:rPr>
        <w:t>A p-by-1 vector,</w:t>
      </w:r>
      <w:r w:rsidR="00E1260A" w:rsidRPr="00A60F71">
        <w:rPr>
          <w:rFonts w:eastAsiaTheme="minorEastAsia"/>
          <w:color w:val="000000" w:themeColor="text1"/>
        </w:rPr>
        <w:t xml:space="preserve"> </w:t>
      </w:r>
      <m:oMath>
        <m:acc>
          <m:accPr>
            <m:ctrlPr>
              <w:ins w:id="12" w:author="Reps, Jenna [JRDGB]" w:date="2022-04-25T16:06:00Z">
                <w:rPr>
                  <w:rFonts w:ascii="Cambria Math" w:eastAsiaTheme="minorEastAsia" w:hAnsi="Cambria Math"/>
                  <w:b/>
                  <w:bCs/>
                  <w:i/>
                  <w:iCs/>
                  <w:color w:val="000000" w:themeColor="text1"/>
                </w:rPr>
              </w:ins>
            </m:ctrlPr>
          </m:accPr>
          <m:e>
            <m:r>
              <m:rPr>
                <m:sty m:val="bi"/>
              </m:rPr>
              <w:rPr>
                <w:rFonts w:ascii="Cambria Math" w:eastAsiaTheme="minorEastAsia" w:hAnsi="Cambria Math"/>
                <w:color w:val="000000" w:themeColor="text1"/>
              </w:rPr>
              <m:t>β</m:t>
            </m:r>
          </m:e>
        </m:acc>
      </m:oMath>
      <w:r w:rsidR="00B9528A" w:rsidRPr="00A60F71">
        <w:rPr>
          <w:rFonts w:eastAsiaTheme="minorEastAsia"/>
          <w:iCs/>
          <w:color w:val="000000" w:themeColor="text1"/>
        </w:rPr>
        <w:t>, which is the e</w:t>
      </w:r>
      <w:r w:rsidR="00B410CF" w:rsidRPr="00A60F71">
        <w:rPr>
          <w:rFonts w:eastAsiaTheme="minorEastAsia"/>
          <w:iCs/>
          <w:color w:val="000000" w:themeColor="text1"/>
        </w:rPr>
        <w:t>s</w:t>
      </w:r>
      <w:r w:rsidR="00785D65" w:rsidRPr="00A60F71">
        <w:rPr>
          <w:rFonts w:eastAsiaTheme="minorEastAsia"/>
          <w:color w:val="000000" w:themeColor="text1"/>
        </w:rPr>
        <w:t xml:space="preserve">timated </w:t>
      </w:r>
      <w:r w:rsidR="00A56809" w:rsidRPr="00A60F71">
        <w:rPr>
          <w:rFonts w:eastAsiaTheme="minorEastAsia"/>
          <w:color w:val="000000" w:themeColor="text1"/>
        </w:rPr>
        <w:t>common effect</w:t>
      </w:r>
      <w:r w:rsidR="00B85695" w:rsidRPr="00A60F71">
        <w:rPr>
          <w:rFonts w:eastAsiaTheme="minorEastAsia"/>
          <w:color w:val="000000" w:themeColor="text1"/>
        </w:rPr>
        <w:t>s</w:t>
      </w:r>
      <w:r w:rsidR="00BE3D8B" w:rsidRPr="00A60F71">
        <w:rPr>
          <w:rFonts w:eastAsiaTheme="minorEastAsia"/>
          <w:color w:val="000000" w:themeColor="text1"/>
        </w:rPr>
        <w:t xml:space="preserve"> of </w:t>
      </w:r>
      <w:r w:rsidR="008161EB" w:rsidRPr="00A60F71">
        <w:rPr>
          <w:rFonts w:eastAsiaTheme="minorEastAsia"/>
          <w:color w:val="000000" w:themeColor="text1"/>
        </w:rPr>
        <w:t xml:space="preserve">hospital-level </w:t>
      </w:r>
      <w:r w:rsidR="00B410CF" w:rsidRPr="00A60F71">
        <w:rPr>
          <w:rFonts w:eastAsiaTheme="minorEastAsia"/>
          <w:color w:val="000000" w:themeColor="text1"/>
        </w:rPr>
        <w:t>covariates</w:t>
      </w:r>
      <w:r w:rsidR="00F30DDE" w:rsidRPr="00A60F71">
        <w:rPr>
          <w:rFonts w:eastAsiaTheme="minorEastAsia"/>
          <w:color w:val="000000" w:themeColor="text1"/>
        </w:rPr>
        <w:t xml:space="preserve"> by fitting logistic regression model</w:t>
      </w:r>
    </w:p>
    <w:p w14:paraId="29F6B1E9" w14:textId="72437080" w:rsidR="00E25E4C" w:rsidRPr="00A60F71" w:rsidRDefault="02B2D2B6" w:rsidP="008A38C2">
      <w:pPr>
        <w:pStyle w:val="ListParagraph"/>
        <w:numPr>
          <w:ilvl w:val="0"/>
          <w:numId w:val="1"/>
        </w:numPr>
        <w:jc w:val="both"/>
        <w:rPr>
          <w:color w:val="000000" w:themeColor="text1"/>
        </w:rPr>
      </w:pPr>
      <w:r w:rsidRPr="00A60F71">
        <w:rPr>
          <w:color w:val="000000" w:themeColor="text1"/>
        </w:rPr>
        <w:t xml:space="preserve">A p-by-p matrix, </w:t>
      </w:r>
      <w:r w:rsidR="005A0725" w:rsidRPr="00A60F71">
        <w:rPr>
          <w:color w:val="000000" w:themeColor="text1"/>
        </w:rPr>
        <w:t xml:space="preserve">the </w:t>
      </w:r>
      <w:r w:rsidR="009D16CF" w:rsidRPr="00A60F71">
        <w:rPr>
          <w:color w:val="000000" w:themeColor="text1"/>
        </w:rPr>
        <w:t xml:space="preserve">covariance </w:t>
      </w:r>
      <w:r w:rsidR="00EE5FBF" w:rsidRPr="00A60F71">
        <w:rPr>
          <w:color w:val="000000" w:themeColor="text1"/>
        </w:rPr>
        <w:t xml:space="preserve">matrix </w:t>
      </w:r>
      <w:r w:rsidR="00832DDE" w:rsidRPr="00A60F71">
        <w:rPr>
          <w:color w:val="000000" w:themeColor="text1"/>
        </w:rPr>
        <w:t xml:space="preserve">of </w:t>
      </w:r>
      <m:oMath>
        <m:acc>
          <m:accPr>
            <m:ctrlPr>
              <w:ins w:id="13" w:author="Reps, Jenna [JRDGB]" w:date="2022-04-25T16:06:00Z">
                <w:rPr>
                  <w:rFonts w:ascii="Cambria Math" w:eastAsiaTheme="minorEastAsia" w:hAnsi="Cambria Math"/>
                  <w:b/>
                  <w:bCs/>
                  <w:i/>
                  <w:iCs/>
                  <w:color w:val="000000" w:themeColor="text1"/>
                </w:rPr>
              </w:ins>
            </m:ctrlPr>
          </m:accPr>
          <m:e>
            <m:r>
              <m:rPr>
                <m:sty m:val="bi"/>
              </m:rPr>
              <w:rPr>
                <w:rFonts w:ascii="Cambria Math" w:eastAsiaTheme="minorEastAsia" w:hAnsi="Cambria Math"/>
                <w:color w:val="000000" w:themeColor="text1"/>
              </w:rPr>
              <m:t>β</m:t>
            </m:r>
          </m:e>
        </m:acc>
      </m:oMath>
    </w:p>
    <w:p w14:paraId="54380B9C" w14:textId="0589D4A6" w:rsidR="00E25E4C" w:rsidRPr="00A60F71" w:rsidRDefault="02B2D2B6" w:rsidP="008A38C2">
      <w:pPr>
        <w:pStyle w:val="ListParagraph"/>
        <w:numPr>
          <w:ilvl w:val="0"/>
          <w:numId w:val="1"/>
        </w:numPr>
        <w:jc w:val="both"/>
        <w:rPr>
          <w:rFonts w:eastAsiaTheme="minorEastAsia"/>
          <w:color w:val="000000" w:themeColor="text1"/>
        </w:rPr>
      </w:pPr>
      <w:r w:rsidRPr="00A60F71">
        <w:rPr>
          <w:color w:val="000000" w:themeColor="text1"/>
        </w:rPr>
        <w:t xml:space="preserve">A </w:t>
      </w:r>
      <w:r w:rsidR="00BE72B4" w:rsidRPr="00A60F71">
        <w:rPr>
          <w:color w:val="000000" w:themeColor="text1"/>
        </w:rPr>
        <w:t xml:space="preserve">scalar, </w:t>
      </w:r>
      <m:oMath>
        <m:acc>
          <m:accPr>
            <m:ctrlPr>
              <w:ins w:id="14" w:author="Reps, Jenna [JRDGB]" w:date="2022-04-25T16:06:00Z">
                <w:rPr>
                  <w:rFonts w:ascii="Cambria Math" w:eastAsiaTheme="minorEastAsia" w:hAnsi="Cambria Math"/>
                  <w:b/>
                  <w:bCs/>
                  <w:i/>
                  <w:iCs/>
                  <w:color w:val="000000" w:themeColor="text1"/>
                </w:rPr>
              </w:ins>
            </m:ctrlPr>
          </m:accPr>
          <m:e>
            <m:r>
              <w:rPr>
                <w:rFonts w:ascii="Cambria Math" w:eastAsiaTheme="minorEastAsia" w:hAnsi="Cambria Math"/>
                <w:color w:val="000000" w:themeColor="text1"/>
              </w:rPr>
              <m:t>γ</m:t>
            </m:r>
          </m:e>
        </m:acc>
      </m:oMath>
      <w:r w:rsidR="005E5087" w:rsidRPr="00A60F71">
        <w:rPr>
          <w:color w:val="000000" w:themeColor="text1"/>
        </w:rPr>
        <w:t xml:space="preserve">, which is the intercept </w:t>
      </w:r>
      <w:r w:rsidR="00D550CB" w:rsidRPr="00A60F71">
        <w:rPr>
          <w:color w:val="000000" w:themeColor="text1"/>
        </w:rPr>
        <w:t xml:space="preserve">of </w:t>
      </w:r>
      <w:r w:rsidR="008025E0" w:rsidRPr="00A60F71">
        <w:rPr>
          <w:color w:val="000000" w:themeColor="text1"/>
        </w:rPr>
        <w:t xml:space="preserve">logistic regression model </w:t>
      </w:r>
      <w:r w:rsidR="0032294D" w:rsidRPr="00A60F71">
        <w:rPr>
          <w:color w:val="000000" w:themeColor="text1"/>
        </w:rPr>
        <w:t>with</w:t>
      </w:r>
      <w:r w:rsidR="00B21AD3" w:rsidRPr="00A60F71">
        <w:rPr>
          <w:color w:val="000000" w:themeColor="text1"/>
        </w:rPr>
        <w:t xml:space="preserve"> </w:t>
      </w:r>
      <w:r w:rsidR="00765BAF" w:rsidRPr="00A60F71">
        <w:rPr>
          <w:color w:val="000000" w:themeColor="text1"/>
        </w:rPr>
        <w:t>meta</w:t>
      </w:r>
      <w:r w:rsidR="00280EE3" w:rsidRPr="00A60F71">
        <w:rPr>
          <w:color w:val="000000" w:themeColor="text1"/>
        </w:rPr>
        <w:t xml:space="preserve"> </w:t>
      </w:r>
      <w:r w:rsidR="00280EE3" w:rsidRPr="00A60F71">
        <w:rPr>
          <w:rFonts w:hint="eastAsia"/>
          <w:color w:val="000000" w:themeColor="text1"/>
          <w:lang w:eastAsia="zh-CN"/>
        </w:rPr>
        <w:t>es</w:t>
      </w:r>
      <w:r w:rsidR="00280EE3" w:rsidRPr="00A60F71">
        <w:rPr>
          <w:color w:val="000000" w:themeColor="text1"/>
          <w:lang w:eastAsia="zh-CN"/>
        </w:rPr>
        <w:t>timates</w:t>
      </w:r>
      <w:r w:rsidR="008B07E3" w:rsidRPr="00A60F71">
        <w:rPr>
          <w:color w:val="000000" w:themeColor="text1"/>
          <w:lang w:eastAsia="zh-CN"/>
        </w:rPr>
        <w:t xml:space="preserve">, </w:t>
      </w:r>
      <m:oMath>
        <m:sSub>
          <m:sSubPr>
            <m:ctrlPr>
              <w:ins w:id="15" w:author="Reps, Jenna [JRDGB]" w:date="2022-04-25T16:06:00Z">
                <w:rPr>
                  <w:rFonts w:ascii="Cambria Math" w:eastAsiaTheme="minorEastAsia" w:hAnsi="Cambria Math"/>
                  <w:b/>
                  <w:bCs/>
                  <w:i/>
                  <w:iCs/>
                  <w:color w:val="000000" w:themeColor="text1"/>
                </w:rPr>
              </w:ins>
            </m:ctrlPr>
          </m:sSubPr>
          <m:e>
            <m:acc>
              <m:accPr>
                <m:ctrlPr>
                  <w:ins w:id="16" w:author="Reps, Jenna [JRDGB]" w:date="2022-04-25T16:06:00Z">
                    <w:rPr>
                      <w:rFonts w:ascii="Cambria Math" w:eastAsiaTheme="minorEastAsia" w:hAnsi="Cambria Math"/>
                      <w:b/>
                      <w:bCs/>
                      <w:i/>
                      <w:iCs/>
                      <w:color w:val="000000" w:themeColor="text1"/>
                    </w:rPr>
                  </w:ins>
                </m:ctrlPr>
              </m:accPr>
              <m:e>
                <m:r>
                  <m:rPr>
                    <m:sty m:val="bi"/>
                  </m:rPr>
                  <w:rPr>
                    <w:rFonts w:ascii="Cambria Math" w:eastAsiaTheme="minorEastAsia" w:hAnsi="Cambria Math"/>
                    <w:color w:val="000000" w:themeColor="text1"/>
                  </w:rPr>
                  <m:t>β</m:t>
                </m:r>
              </m:e>
            </m:acc>
          </m:e>
          <m:sub>
            <m:r>
              <m:rPr>
                <m:sty m:val="bi"/>
              </m:rPr>
              <w:rPr>
                <w:rFonts w:ascii="Cambria Math" w:eastAsiaTheme="minorEastAsia" w:hAnsi="Cambria Math"/>
                <w:color w:val="000000" w:themeColor="text1"/>
              </w:rPr>
              <m:t>meta</m:t>
            </m:r>
          </m:sub>
        </m:sSub>
      </m:oMath>
      <w:r w:rsidR="00951E57" w:rsidRPr="00A60F71">
        <w:rPr>
          <w:bCs/>
          <w:color w:val="000000" w:themeColor="text1"/>
        </w:rPr>
        <w:t xml:space="preserve"> (the global coefficient obtained using </w:t>
      </w:r>
      <m:oMath>
        <m:acc>
          <m:accPr>
            <m:ctrlPr>
              <w:ins w:id="17" w:author="Reps, Jenna [JRDGB]" w:date="2022-04-25T16:06:00Z">
                <w:rPr>
                  <w:rFonts w:ascii="Cambria Math" w:eastAsiaTheme="minorEastAsia" w:hAnsi="Cambria Math"/>
                  <w:bCs/>
                  <w:i/>
                  <w:iCs/>
                  <w:color w:val="000000" w:themeColor="text1"/>
                </w:rPr>
              </w:ins>
            </m:ctrlPr>
          </m:accPr>
          <m:e>
            <m:r>
              <w:rPr>
                <w:rFonts w:ascii="Cambria Math" w:eastAsiaTheme="minorEastAsia" w:hAnsi="Cambria Math"/>
                <w:color w:val="000000" w:themeColor="text1"/>
              </w:rPr>
              <m:t>β</m:t>
            </m:r>
          </m:e>
        </m:acc>
      </m:oMath>
      <w:r w:rsidR="00951E57" w:rsidRPr="00A60F71">
        <w:rPr>
          <w:bCs/>
          <w:iCs/>
          <w:color w:val="000000" w:themeColor="text1"/>
        </w:rPr>
        <w:t xml:space="preserve"> from all sites</w:t>
      </w:r>
      <w:r w:rsidR="00951E57" w:rsidRPr="00A60F71">
        <w:rPr>
          <w:bCs/>
          <w:color w:val="000000" w:themeColor="text1"/>
        </w:rPr>
        <w:t>)</w:t>
      </w:r>
    </w:p>
    <w:p w14:paraId="39895125" w14:textId="5CE67E39" w:rsidR="00DC281D" w:rsidRPr="00A60F71" w:rsidRDefault="00DC281D" w:rsidP="00DC281D">
      <w:pPr>
        <w:pStyle w:val="ListParagraph"/>
        <w:numPr>
          <w:ilvl w:val="0"/>
          <w:numId w:val="1"/>
        </w:numPr>
        <w:jc w:val="both"/>
        <w:rPr>
          <w:color w:val="000000" w:themeColor="text1"/>
        </w:rPr>
      </w:pPr>
      <w:r w:rsidRPr="00A60F71">
        <w:rPr>
          <w:color w:val="000000" w:themeColor="text1"/>
        </w:rPr>
        <w:t xml:space="preserve">A scalar, the </w:t>
      </w:r>
      <w:r w:rsidR="00D6444C" w:rsidRPr="00A60F71">
        <w:rPr>
          <w:color w:val="000000" w:themeColor="text1"/>
        </w:rPr>
        <w:t>variance</w:t>
      </w:r>
      <w:r w:rsidRPr="00A60F71">
        <w:rPr>
          <w:color w:val="000000" w:themeColor="text1"/>
        </w:rPr>
        <w:t xml:space="preserve"> matrix of</w:t>
      </w:r>
      <w:r w:rsidR="00C66B1A" w:rsidRPr="00A60F71">
        <w:rPr>
          <w:color w:val="000000" w:themeColor="text1"/>
        </w:rPr>
        <w:t xml:space="preserve"> </w:t>
      </w:r>
      <m:oMath>
        <m:acc>
          <m:accPr>
            <m:ctrlPr>
              <w:ins w:id="18" w:author="Reps, Jenna [JRDGB]" w:date="2022-04-25T16:06:00Z">
                <w:rPr>
                  <w:rFonts w:ascii="Cambria Math" w:eastAsiaTheme="minorEastAsia" w:hAnsi="Cambria Math"/>
                  <w:b/>
                  <w:bCs/>
                  <w:i/>
                  <w:iCs/>
                  <w:color w:val="000000" w:themeColor="text1"/>
                </w:rPr>
              </w:ins>
            </m:ctrlPr>
          </m:accPr>
          <m:e>
            <m:r>
              <w:rPr>
                <w:rFonts w:ascii="Cambria Math" w:eastAsiaTheme="minorEastAsia" w:hAnsi="Cambria Math"/>
                <w:color w:val="000000" w:themeColor="text1"/>
              </w:rPr>
              <m:t>γ</m:t>
            </m:r>
          </m:e>
        </m:acc>
      </m:oMath>
    </w:p>
    <w:p w14:paraId="32D98D8A" w14:textId="612156FE" w:rsidR="00EF5D92" w:rsidRPr="00A60F71" w:rsidRDefault="00B75D5A" w:rsidP="00273313">
      <w:pPr>
        <w:pStyle w:val="ListParagraph"/>
        <w:numPr>
          <w:ilvl w:val="0"/>
          <w:numId w:val="1"/>
        </w:numPr>
        <w:jc w:val="both"/>
        <w:rPr>
          <w:color w:val="000000" w:themeColor="text1"/>
        </w:rPr>
      </w:pPr>
      <w:r w:rsidRPr="00A60F71">
        <w:rPr>
          <w:color w:val="000000" w:themeColor="text1"/>
        </w:rPr>
        <w:t xml:space="preserve">A q-by-1 vector, </w:t>
      </w:r>
      <w:r w:rsidRPr="00A60F71">
        <w:rPr>
          <w:b/>
          <w:bCs/>
          <w:color w:val="000000" w:themeColor="text1"/>
        </w:rPr>
        <w:t>Z</w:t>
      </w:r>
      <w:r w:rsidRPr="00A60F71">
        <w:rPr>
          <w:color w:val="000000" w:themeColor="text1"/>
        </w:rPr>
        <w:t xml:space="preserve">, </w:t>
      </w:r>
      <w:r w:rsidR="007711AE" w:rsidRPr="00A60F71">
        <w:rPr>
          <w:color w:val="000000" w:themeColor="text1"/>
        </w:rPr>
        <w:t>defined as hospital-level covariates</w:t>
      </w:r>
    </w:p>
    <w:p w14:paraId="571328DC" w14:textId="592D150B" w:rsidR="00D43E6B" w:rsidRPr="00A60F71" w:rsidRDefault="002F1879" w:rsidP="00273313">
      <w:pPr>
        <w:pStyle w:val="ListParagraph"/>
        <w:numPr>
          <w:ilvl w:val="0"/>
          <w:numId w:val="1"/>
        </w:numPr>
        <w:jc w:val="both"/>
        <w:rPr>
          <w:color w:val="000000" w:themeColor="text1"/>
        </w:rPr>
      </w:pPr>
      <w:r w:rsidRPr="00A60F71">
        <w:rPr>
          <w:color w:val="000000" w:themeColor="text1"/>
        </w:rPr>
        <w:t>A</w:t>
      </w:r>
      <w:r w:rsidR="00D14624" w:rsidRPr="00A60F71">
        <w:rPr>
          <w:color w:val="000000" w:themeColor="text1"/>
        </w:rPr>
        <w:t xml:space="preserve"> K-by-1 vector, </w:t>
      </w:r>
      <w:r w:rsidR="00AC2402" w:rsidRPr="00A60F71">
        <w:rPr>
          <w:b/>
          <w:bCs/>
          <w:color w:val="000000" w:themeColor="text1"/>
        </w:rPr>
        <w:t>P</w:t>
      </w:r>
      <w:r w:rsidR="00AC2402" w:rsidRPr="00A60F71">
        <w:rPr>
          <w:color w:val="000000" w:themeColor="text1"/>
        </w:rPr>
        <w:t xml:space="preserve">, defined as </w:t>
      </w:r>
      <w:r w:rsidR="00843F94" w:rsidRPr="00A60F71">
        <w:rPr>
          <w:color w:val="000000" w:themeColor="text1"/>
        </w:rPr>
        <w:t>counterfactual</w:t>
      </w:r>
      <w:r w:rsidR="009F198E" w:rsidRPr="00A60F71">
        <w:rPr>
          <w:color w:val="000000" w:themeColor="text1"/>
        </w:rPr>
        <w:t xml:space="preserve"> rate</w:t>
      </w:r>
      <w:r w:rsidR="004B2F5E" w:rsidRPr="00A60F71">
        <w:rPr>
          <w:color w:val="000000" w:themeColor="text1"/>
        </w:rPr>
        <w:t>s</w:t>
      </w:r>
      <w:r w:rsidR="00140ADB" w:rsidRPr="00A60F71">
        <w:rPr>
          <w:color w:val="000000" w:themeColor="text1"/>
        </w:rPr>
        <w:t xml:space="preserve"> </w:t>
      </w:r>
    </w:p>
    <w:p w14:paraId="6DABF833" w14:textId="49E21429" w:rsidR="00E25E4C" w:rsidRPr="00A60F71" w:rsidRDefault="00F72510" w:rsidP="008A38C2">
      <w:pPr>
        <w:jc w:val="both"/>
        <w:rPr>
          <w:color w:val="000000" w:themeColor="text1"/>
        </w:rPr>
      </w:pPr>
      <w:r w:rsidRPr="00A60F71">
        <w:rPr>
          <w:color w:val="000000" w:themeColor="text1"/>
        </w:rPr>
        <w:t xml:space="preserve">These values are then used by the </w:t>
      </w:r>
      <w:proofErr w:type="spellStart"/>
      <w:r w:rsidR="007B2A84" w:rsidRPr="00A60F71">
        <w:rPr>
          <w:color w:val="000000" w:themeColor="text1"/>
        </w:rPr>
        <w:t>dGEM</w:t>
      </w:r>
      <w:proofErr w:type="spellEnd"/>
      <w:r w:rsidRPr="00A60F71">
        <w:rPr>
          <w:color w:val="000000" w:themeColor="text1"/>
        </w:rPr>
        <w:t xml:space="preserve"> to calculate the </w:t>
      </w:r>
      <w:r w:rsidR="00941360" w:rsidRPr="00A60F71">
        <w:rPr>
          <w:color w:val="000000" w:themeColor="text1"/>
        </w:rPr>
        <w:t>directly</w:t>
      </w:r>
      <w:r w:rsidR="00B93C35" w:rsidRPr="00A60F71">
        <w:rPr>
          <w:color w:val="000000" w:themeColor="text1"/>
        </w:rPr>
        <w:t xml:space="preserve"> standardized mortality rates </w:t>
      </w:r>
      <w:r w:rsidR="00042688" w:rsidRPr="00A60F71">
        <w:rPr>
          <w:color w:val="000000" w:themeColor="text1"/>
        </w:rPr>
        <w:t xml:space="preserve">for hospital profiling. </w:t>
      </w:r>
    </w:p>
    <w:p w14:paraId="48C3410E" w14:textId="77777777" w:rsidR="00F72510" w:rsidRPr="00F72510" w:rsidRDefault="00F72510" w:rsidP="005766BB">
      <w:pPr>
        <w:rPr>
          <w:rFonts w:cstheme="minorHAnsi"/>
        </w:rPr>
      </w:pPr>
    </w:p>
    <w:p w14:paraId="0462E36D" w14:textId="10509A5A" w:rsidR="00E25E4C" w:rsidRDefault="00E25E4C" w:rsidP="00E25E4C">
      <w:pPr>
        <w:pStyle w:val="Heading2"/>
        <w:rPr>
          <w:rFonts w:eastAsia="Malgun Gothic"/>
          <w:lang w:eastAsia="ko-KR"/>
        </w:rPr>
      </w:pPr>
      <w:bookmarkStart w:id="19" w:name="_Toc98328032"/>
      <w:r>
        <w:rPr>
          <w:rFonts w:eastAsia="Malgun Gothic" w:hint="eastAsia"/>
          <w:lang w:eastAsia="ko-KR"/>
        </w:rPr>
        <w:t>S</w:t>
      </w:r>
      <w:r>
        <w:rPr>
          <w:rFonts w:eastAsia="Malgun Gothic"/>
          <w:lang w:eastAsia="ko-KR"/>
        </w:rPr>
        <w:t>tudy population</w:t>
      </w:r>
      <w:bookmarkEnd w:id="19"/>
    </w:p>
    <w:p w14:paraId="4981E45D" w14:textId="77777777" w:rsidR="00F72510" w:rsidRDefault="00F72510" w:rsidP="00421946">
      <w:r>
        <w:t>Our study population consists of:</w:t>
      </w:r>
    </w:p>
    <w:p w14:paraId="55E8E0B7" w14:textId="59E38280" w:rsidR="00F72510" w:rsidRDefault="00F72510" w:rsidP="00421946">
      <w:r>
        <w:t xml:space="preserve">Patients who have an inpatient visit with a diagnosis of COVID-19 on or during the visit or a positive test for COVID-19 on or during the visit.  </w:t>
      </w:r>
    </w:p>
    <w:p w14:paraId="43986676" w14:textId="77777777" w:rsidR="00F72510" w:rsidRPr="009552B9" w:rsidRDefault="00F72510" w:rsidP="00F72510">
      <w:r>
        <w:t>Additional i</w:t>
      </w:r>
      <w:r w:rsidRPr="009552B9">
        <w:t xml:space="preserve">nclusion criteria: </w:t>
      </w:r>
    </w:p>
    <w:p w14:paraId="2CBC966C" w14:textId="220CEAA8" w:rsidR="00F72510" w:rsidRDefault="00F72510" w:rsidP="00F72510">
      <w:pPr>
        <w:pStyle w:val="ListParagraph"/>
        <w:numPr>
          <w:ilvl w:val="0"/>
          <w:numId w:val="2"/>
        </w:numPr>
      </w:pPr>
      <w:r>
        <w:lastRenderedPageBreak/>
        <w:t>At least 365 days of observation time prior to the index date</w:t>
      </w:r>
    </w:p>
    <w:p w14:paraId="6492FDB4" w14:textId="680A7474" w:rsidR="00F72510" w:rsidRDefault="00F72510" w:rsidP="00F72510">
      <w:pPr>
        <w:pStyle w:val="ListParagraph"/>
        <w:numPr>
          <w:ilvl w:val="0"/>
          <w:numId w:val="2"/>
        </w:numPr>
      </w:pPr>
      <w:r>
        <w:t>Aged 18+</w:t>
      </w:r>
    </w:p>
    <w:p w14:paraId="74227867" w14:textId="2E5455A6" w:rsidR="00123169" w:rsidRDefault="00123169" w:rsidP="00123169">
      <w:r w:rsidRPr="00123169">
        <w:rPr>
          <w:highlight w:val="yellow"/>
        </w:rPr>
        <w:t>We will investigate two different time periods corresponding to the Alpha wave and Delta wave per data set.  The dates will be determined by plotting the number of COVID-19 hospitalizations by calendar data per dataset.</w:t>
      </w:r>
    </w:p>
    <w:p w14:paraId="0D3BE8F6" w14:textId="48CE4868" w:rsidR="00421946" w:rsidRPr="00CD367C" w:rsidRDefault="00F72510" w:rsidP="00421946">
      <w:r>
        <w:t>The index date is the date of hospitalization.</w:t>
      </w:r>
    </w:p>
    <w:p w14:paraId="3D203E54" w14:textId="69C916FD" w:rsidR="002E7FF9" w:rsidRDefault="00A1388A" w:rsidP="00E25E4C">
      <w:pPr>
        <w:pStyle w:val="Heading2"/>
      </w:pPr>
      <w:bookmarkStart w:id="20" w:name="_Toc98328033"/>
      <w:r>
        <w:t>Outcome</w:t>
      </w:r>
      <w:bookmarkEnd w:id="20"/>
    </w:p>
    <w:p w14:paraId="560CABA1" w14:textId="6E2EA7E6" w:rsidR="0071318F" w:rsidRPr="00DA1212" w:rsidRDefault="0023398B" w:rsidP="00DD5E31">
      <w:pPr>
        <w:pStyle w:val="Heading3"/>
        <w:rPr>
          <w:color w:val="548DD4" w:themeColor="text2" w:themeTint="99"/>
        </w:rPr>
      </w:pPr>
      <w:bookmarkStart w:id="21" w:name="_Toc98328034"/>
      <w:r w:rsidRPr="00DA1212">
        <w:rPr>
          <w:color w:val="548DD4" w:themeColor="text2" w:themeTint="99"/>
        </w:rPr>
        <w:t>Mortality</w:t>
      </w:r>
      <w:bookmarkEnd w:id="21"/>
    </w:p>
    <w:p w14:paraId="31898362" w14:textId="602E8A1E" w:rsidR="000619A3" w:rsidRPr="006A6127" w:rsidRDefault="00F72510" w:rsidP="00F72510">
      <w:pPr>
        <w:spacing w:after="45" w:line="240" w:lineRule="auto"/>
        <w:rPr>
          <w:rFonts w:eastAsia="Gulim" w:cs="Gulim"/>
          <w:color w:val="000000" w:themeColor="text1"/>
          <w:lang w:eastAsia="ko-KR"/>
        </w:rPr>
      </w:pPr>
      <w:r w:rsidRPr="006A6127">
        <w:rPr>
          <w:rFonts w:eastAsia="Gulim" w:cs="Gulim"/>
          <w:color w:val="000000" w:themeColor="text1"/>
          <w:lang w:eastAsia="ko-KR"/>
        </w:rPr>
        <w:t xml:space="preserve">We will </w:t>
      </w:r>
      <w:r w:rsidR="0063003E" w:rsidRPr="006A6127">
        <w:rPr>
          <w:rFonts w:eastAsia="Gulim" w:cs="Gulim"/>
          <w:color w:val="000000" w:themeColor="text1"/>
          <w:lang w:eastAsia="ko-KR"/>
        </w:rPr>
        <w:t>calculate the directly standardized COVID-19 mortality rate</w:t>
      </w:r>
      <w:r w:rsidR="006871A7" w:rsidRPr="006A6127">
        <w:rPr>
          <w:rFonts w:eastAsia="Gulim" w:cs="Gulim"/>
          <w:color w:val="000000" w:themeColor="text1"/>
          <w:lang w:eastAsia="ko-KR"/>
        </w:rPr>
        <w:t xml:space="preserve">s </w:t>
      </w:r>
      <w:r w:rsidR="00522F30" w:rsidRPr="006A6127">
        <w:rPr>
          <w:rFonts w:eastAsia="Gulim" w:cs="Gulim"/>
          <w:color w:val="000000" w:themeColor="text1"/>
          <w:lang w:eastAsia="ko-KR"/>
        </w:rPr>
        <w:t>of the hospitals</w:t>
      </w:r>
    </w:p>
    <w:p w14:paraId="3109AD66" w14:textId="77777777" w:rsidR="000619A3" w:rsidRDefault="000619A3" w:rsidP="00F72510">
      <w:pPr>
        <w:spacing w:after="45" w:line="240" w:lineRule="auto"/>
        <w:rPr>
          <w:rFonts w:eastAsia="Gulim" w:cs="Gulim"/>
          <w:color w:val="548DD4" w:themeColor="text2" w:themeTint="99"/>
          <w:lang w:eastAsia="ko-KR"/>
        </w:rPr>
      </w:pPr>
    </w:p>
    <w:p w14:paraId="383136E1" w14:textId="7765A2AF" w:rsidR="00EF55EB" w:rsidRDefault="00EF55EB" w:rsidP="00EF55EB">
      <w:pPr>
        <w:pStyle w:val="Heading2"/>
      </w:pPr>
      <w:bookmarkStart w:id="22" w:name="_Toc98328035"/>
      <w:r>
        <w:t>Covariates</w:t>
      </w:r>
      <w:bookmarkEnd w:id="22"/>
    </w:p>
    <w:tbl>
      <w:tblPr>
        <w:tblStyle w:val="TableGrid"/>
        <w:tblW w:w="0" w:type="auto"/>
        <w:tblLayout w:type="fixed"/>
        <w:tblLook w:val="04A0" w:firstRow="1" w:lastRow="0" w:firstColumn="1" w:lastColumn="0" w:noHBand="0" w:noVBand="1"/>
      </w:tblPr>
      <w:tblGrid>
        <w:gridCol w:w="2965"/>
        <w:gridCol w:w="6385"/>
      </w:tblGrid>
      <w:tr w:rsidR="00A038ED" w14:paraId="5777B9CC" w14:textId="77777777" w:rsidTr="1D7ADBE4">
        <w:tc>
          <w:tcPr>
            <w:tcW w:w="2965" w:type="dxa"/>
          </w:tcPr>
          <w:p w14:paraId="68F35144" w14:textId="6D1E25F7" w:rsidR="00A038ED" w:rsidRPr="00297BB1" w:rsidRDefault="00297BB1" w:rsidP="00A14327">
            <w:pPr>
              <w:rPr>
                <w:rFonts w:ascii="Calibri" w:hAnsi="Calibri" w:cs="Calibri"/>
                <w:b/>
                <w:bCs/>
                <w:lang w:eastAsia="ko-KR"/>
              </w:rPr>
            </w:pPr>
            <w:r w:rsidRPr="00297BB1">
              <w:rPr>
                <w:rFonts w:ascii="Calibri" w:hAnsi="Calibri" w:cs="Calibri"/>
                <w:b/>
                <w:bCs/>
                <w:lang w:eastAsia="ko-KR"/>
              </w:rPr>
              <w:t xml:space="preserve">Patient </w:t>
            </w:r>
            <w:r w:rsidR="00F73217" w:rsidRPr="00297BB1">
              <w:rPr>
                <w:rFonts w:ascii="Calibri" w:hAnsi="Calibri" w:cs="Calibri"/>
                <w:b/>
                <w:bCs/>
                <w:lang w:eastAsia="ko-KR"/>
              </w:rPr>
              <w:t>Covariates</w:t>
            </w:r>
          </w:p>
        </w:tc>
        <w:tc>
          <w:tcPr>
            <w:tcW w:w="6385" w:type="dxa"/>
          </w:tcPr>
          <w:p w14:paraId="59817BD0" w14:textId="76AFC6A3" w:rsidR="00A038ED" w:rsidRDefault="00FC57DE" w:rsidP="00A14327">
            <w:pPr>
              <w:rPr>
                <w:rFonts w:ascii="Calibri" w:hAnsi="Calibri" w:cs="Calibri"/>
                <w:lang w:eastAsia="ko-KR"/>
              </w:rPr>
            </w:pPr>
            <w:r>
              <w:rPr>
                <w:rFonts w:ascii="Calibri" w:hAnsi="Calibri" w:cs="Calibri"/>
                <w:lang w:eastAsia="ko-KR"/>
              </w:rPr>
              <w:t>L</w:t>
            </w:r>
            <w:r w:rsidR="00A038ED">
              <w:rPr>
                <w:rFonts w:ascii="Calibri" w:hAnsi="Calibri" w:cs="Calibri"/>
                <w:lang w:eastAsia="ko-KR"/>
              </w:rPr>
              <w:t>ink</w:t>
            </w:r>
          </w:p>
        </w:tc>
      </w:tr>
      <w:tr w:rsidR="00A038ED" w14:paraId="02CFC837" w14:textId="77777777" w:rsidTr="1D7ADBE4">
        <w:tc>
          <w:tcPr>
            <w:tcW w:w="2965" w:type="dxa"/>
          </w:tcPr>
          <w:p w14:paraId="271F9BC8" w14:textId="77777777" w:rsidR="00A038ED" w:rsidRDefault="00A038ED" w:rsidP="00A14327">
            <w:pPr>
              <w:tabs>
                <w:tab w:val="left" w:pos="2120"/>
              </w:tabs>
              <w:rPr>
                <w:rFonts w:ascii="Calibri" w:hAnsi="Calibri" w:cs="Calibri"/>
                <w:lang w:eastAsia="ko-KR"/>
              </w:rPr>
            </w:pPr>
            <w:r>
              <w:rPr>
                <w:rFonts w:ascii="Calibri" w:hAnsi="Calibri" w:cs="Calibri"/>
                <w:lang w:eastAsia="ko-KR"/>
              </w:rPr>
              <w:t xml:space="preserve">Age categories: </w:t>
            </w:r>
            <w:r>
              <w:t xml:space="preserve">18-65, 65-80, and </w:t>
            </w:r>
            <m:oMath>
              <m:r>
                <w:rPr>
                  <w:rFonts w:ascii="Cambria Math" w:hAnsi="Cambria Math"/>
                </w:rPr>
                <m:t>≥</m:t>
              </m:r>
            </m:oMath>
            <w:r>
              <w:t>80</w:t>
            </w:r>
          </w:p>
        </w:tc>
        <w:tc>
          <w:tcPr>
            <w:tcW w:w="6385" w:type="dxa"/>
          </w:tcPr>
          <w:p w14:paraId="02A804E0" w14:textId="60462CE5"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67E2ABCA" w14:textId="77777777" w:rsidTr="1D7ADBE4">
        <w:tc>
          <w:tcPr>
            <w:tcW w:w="2965" w:type="dxa"/>
          </w:tcPr>
          <w:p w14:paraId="78409A5B" w14:textId="77777777" w:rsidR="00A038ED" w:rsidRDefault="00A038ED" w:rsidP="00A14327">
            <w:pPr>
              <w:rPr>
                <w:rFonts w:ascii="Calibri" w:hAnsi="Calibri" w:cs="Calibri"/>
                <w:lang w:eastAsia="ko-KR"/>
              </w:rPr>
            </w:pPr>
            <w:r>
              <w:t xml:space="preserve">Charlson comorbidity categories: 0-1, 2-4, and </w:t>
            </w:r>
            <m:oMath>
              <m:r>
                <w:rPr>
                  <w:rFonts w:ascii="Cambria Math" w:hAnsi="Cambria Math"/>
                </w:rPr>
                <m:t>≥</m:t>
              </m:r>
            </m:oMath>
            <w:r>
              <w:t>5</w:t>
            </w:r>
          </w:p>
        </w:tc>
        <w:tc>
          <w:tcPr>
            <w:tcW w:w="6385" w:type="dxa"/>
          </w:tcPr>
          <w:p w14:paraId="616E849F" w14:textId="33F9DE61"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16534F43" w14:textId="77777777" w:rsidTr="1D7ADBE4">
        <w:tc>
          <w:tcPr>
            <w:tcW w:w="2965" w:type="dxa"/>
          </w:tcPr>
          <w:p w14:paraId="7DE55106" w14:textId="77777777" w:rsidR="00A038ED" w:rsidRDefault="00A038ED" w:rsidP="00A14327">
            <w:pPr>
              <w:rPr>
                <w:rFonts w:ascii="Calibri" w:hAnsi="Calibri" w:cs="Calibri"/>
                <w:lang w:eastAsia="ko-KR"/>
              </w:rPr>
            </w:pPr>
            <w:r>
              <w:t>gender</w:t>
            </w:r>
          </w:p>
        </w:tc>
        <w:tc>
          <w:tcPr>
            <w:tcW w:w="6385" w:type="dxa"/>
          </w:tcPr>
          <w:p w14:paraId="616261EB" w14:textId="0B5B209E"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A038ED" w14:paraId="0796557F" w14:textId="77777777" w:rsidTr="1D7ADBE4">
        <w:tc>
          <w:tcPr>
            <w:tcW w:w="2965" w:type="dxa"/>
          </w:tcPr>
          <w:p w14:paraId="15147D7B" w14:textId="77777777" w:rsidR="00A038ED" w:rsidRDefault="00A038ED" w:rsidP="00A14327">
            <w:pPr>
              <w:rPr>
                <w:rFonts w:ascii="Calibri" w:hAnsi="Calibri" w:cs="Calibri"/>
                <w:lang w:eastAsia="ko-KR"/>
              </w:rPr>
            </w:pPr>
            <w:r>
              <w:t>race</w:t>
            </w:r>
          </w:p>
        </w:tc>
        <w:tc>
          <w:tcPr>
            <w:tcW w:w="6385" w:type="dxa"/>
          </w:tcPr>
          <w:p w14:paraId="4E1E9DBE" w14:textId="71E4FF9C" w:rsidR="00A038ED" w:rsidRDefault="00A038ED" w:rsidP="00A14327">
            <w:pPr>
              <w:rPr>
                <w:rFonts w:ascii="Calibri" w:hAnsi="Calibri" w:cs="Calibri"/>
                <w:lang w:eastAsia="ko-KR"/>
              </w:rPr>
            </w:pPr>
            <w:r>
              <w:rPr>
                <w:rFonts w:ascii="Calibri" w:hAnsi="Calibri" w:cs="Calibri"/>
                <w:lang w:eastAsia="ko-KR"/>
              </w:rPr>
              <w:t xml:space="preserve">NA (standard feature from </w:t>
            </w:r>
            <w:proofErr w:type="spellStart"/>
            <w:r>
              <w:rPr>
                <w:rFonts w:ascii="Calibri" w:hAnsi="Calibri" w:cs="Calibri"/>
                <w:lang w:eastAsia="ko-KR"/>
              </w:rPr>
              <w:t>FeatureExtraction</w:t>
            </w:r>
            <w:proofErr w:type="spellEnd"/>
            <w:r>
              <w:rPr>
                <w:rFonts w:ascii="Calibri" w:hAnsi="Calibri" w:cs="Calibri"/>
                <w:lang w:eastAsia="ko-KR"/>
              </w:rPr>
              <w:t>)</w:t>
            </w:r>
          </w:p>
        </w:tc>
      </w:tr>
      <w:tr w:rsidR="00FC57DE" w14:paraId="6EB20DAE" w14:textId="77777777" w:rsidTr="1D7ADBE4">
        <w:tc>
          <w:tcPr>
            <w:tcW w:w="2965" w:type="dxa"/>
          </w:tcPr>
          <w:p w14:paraId="2D5AA9F3" w14:textId="77777777" w:rsidR="00FC57DE" w:rsidRDefault="00FC57DE" w:rsidP="00FC57DE">
            <w:pPr>
              <w:rPr>
                <w:rFonts w:ascii="Calibri" w:hAnsi="Calibri" w:cs="Calibri"/>
                <w:lang w:eastAsia="ko-KR"/>
              </w:rPr>
            </w:pPr>
            <w:r>
              <w:t>history of cancer</w:t>
            </w:r>
          </w:p>
        </w:tc>
        <w:tc>
          <w:tcPr>
            <w:tcW w:w="6385" w:type="dxa"/>
          </w:tcPr>
          <w:p w14:paraId="0A36ADB1" w14:textId="54946290"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https://github.com/ohdsi-studies/Covid19PredictionStudies/blob/master/CovidSimpleModels/inst/cohorts/%5BCovid%20v1%5D%20persons%20with%20cancer.json</w:t>
            </w:r>
          </w:p>
        </w:tc>
      </w:tr>
      <w:tr w:rsidR="00FC57DE" w14:paraId="0C188372" w14:textId="77777777" w:rsidTr="1D7ADBE4">
        <w:tc>
          <w:tcPr>
            <w:tcW w:w="2965" w:type="dxa"/>
          </w:tcPr>
          <w:p w14:paraId="3FC3B6C2" w14:textId="25D49C49" w:rsidR="00FC57DE" w:rsidRDefault="00FC57DE" w:rsidP="00FC57DE">
            <w:pPr>
              <w:rPr>
                <w:rFonts w:ascii="Calibri" w:hAnsi="Calibri" w:cs="Calibri"/>
                <w:lang w:eastAsia="ko-KR"/>
              </w:rPr>
            </w:pPr>
            <w:r>
              <w:t>history of chronic obstructive pulmonary disease (COPD)</w:t>
            </w:r>
          </w:p>
        </w:tc>
        <w:tc>
          <w:tcPr>
            <w:tcW w:w="6385" w:type="dxa"/>
          </w:tcPr>
          <w:p w14:paraId="524715B4" w14:textId="5B960F32"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https://github.com/ohdsi-studies/Covid19PredictionStudies/blob/master/CovidSimpleModels/inst/cohorts/%5BCovid%20v1%5D%20Persons%20with%20COPD.json</w:t>
            </w:r>
          </w:p>
        </w:tc>
      </w:tr>
      <w:tr w:rsidR="00FC57DE" w14:paraId="5B9A31EA" w14:textId="77777777" w:rsidTr="1D7ADBE4">
        <w:tc>
          <w:tcPr>
            <w:tcW w:w="2965" w:type="dxa"/>
          </w:tcPr>
          <w:p w14:paraId="237752DB" w14:textId="06829F61" w:rsidR="00FC57DE" w:rsidRDefault="00FC57DE" w:rsidP="00FC57DE">
            <w:r>
              <w:t>history of heart disease</w:t>
            </w:r>
          </w:p>
        </w:tc>
        <w:tc>
          <w:tcPr>
            <w:tcW w:w="6385" w:type="dxa"/>
          </w:tcPr>
          <w:p w14:paraId="33B25601" w14:textId="0E78F2E2"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https://github.com/ohdsi-studies/Covid19PredictionStudies/blob/master/CovidSimpleModels/inst/cohorts/%5BCovid%20v1%5D%20Persons%20with%20heart%20disease.json</w:t>
            </w:r>
          </w:p>
        </w:tc>
      </w:tr>
      <w:tr w:rsidR="00FC57DE" w14:paraId="38C1B15D" w14:textId="77777777" w:rsidTr="1D7ADBE4">
        <w:tc>
          <w:tcPr>
            <w:tcW w:w="2965" w:type="dxa"/>
          </w:tcPr>
          <w:p w14:paraId="4579B7C6" w14:textId="2AAAAF61" w:rsidR="00FC57DE" w:rsidRDefault="00FC57DE" w:rsidP="00FC57DE">
            <w:r>
              <w:t>history of hypertension</w:t>
            </w:r>
          </w:p>
        </w:tc>
        <w:tc>
          <w:tcPr>
            <w:tcW w:w="6385" w:type="dxa"/>
          </w:tcPr>
          <w:p w14:paraId="698BF1A2" w14:textId="510A8937" w:rsidR="00FC57DE" w:rsidRDefault="00FC57DE" w:rsidP="00FC57DE">
            <w:pPr>
              <w:rPr>
                <w:rFonts w:ascii="Calibri" w:hAnsi="Calibri" w:cs="Calibri"/>
                <w:lang w:eastAsia="ko-KR"/>
              </w:rPr>
            </w:pPr>
            <w:r w:rsidRPr="00351ADB">
              <w:rPr>
                <w:rFonts w:ascii="Calibri" w:hAnsi="Calibri" w:cs="Calibri"/>
                <w:lang w:eastAsia="ko-KR"/>
              </w:rPr>
              <w:t>https://github.com/ohdsi-studies/Covid19PredictionStudies/blob/master/CovidSimpleModels/inst/cohorts/%5BCOVID%20v1%5D%20Persons%20with%20hypertension.json</w:t>
            </w:r>
          </w:p>
        </w:tc>
      </w:tr>
      <w:tr w:rsidR="00FC57DE" w14:paraId="58264224" w14:textId="77777777" w:rsidTr="1D7ADBE4">
        <w:tc>
          <w:tcPr>
            <w:tcW w:w="2965" w:type="dxa"/>
          </w:tcPr>
          <w:p w14:paraId="79BE0AA2" w14:textId="17CBBBDF" w:rsidR="00FC57DE" w:rsidRDefault="00FC57DE" w:rsidP="00FC57DE">
            <w:r>
              <w:t>history of hyperlipidemia</w:t>
            </w:r>
          </w:p>
        </w:tc>
        <w:tc>
          <w:tcPr>
            <w:tcW w:w="6385" w:type="dxa"/>
          </w:tcPr>
          <w:p w14:paraId="0AAADE7E" w14:textId="1C3EE267" w:rsidR="00FC57DE" w:rsidRDefault="00FC57DE" w:rsidP="00FC57DE">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https://github.com/ohdsi-studies/Covid19PredictionStudies/blob/master/CovidSimpleModels/inst/cohorts/%5BCovid%20v1%5D%20Persons%20with%20hyperlipidemia.json</w:t>
            </w:r>
          </w:p>
        </w:tc>
      </w:tr>
      <w:tr w:rsidR="00A038ED" w14:paraId="72633680" w14:textId="77777777" w:rsidTr="1D7ADBE4">
        <w:tc>
          <w:tcPr>
            <w:tcW w:w="2965" w:type="dxa"/>
          </w:tcPr>
          <w:p w14:paraId="4EC44C06" w14:textId="74921574" w:rsidR="00A038ED" w:rsidRDefault="00A038ED" w:rsidP="00A14327">
            <w:r>
              <w:t>history of kidney disease</w:t>
            </w:r>
          </w:p>
        </w:tc>
        <w:tc>
          <w:tcPr>
            <w:tcW w:w="6385" w:type="dxa"/>
          </w:tcPr>
          <w:p w14:paraId="5BA56010" w14:textId="5E6158AD" w:rsidR="00A038ED" w:rsidRDefault="00FC57DE" w:rsidP="00A14327">
            <w:pPr>
              <w:rPr>
                <w:rFonts w:ascii="Calibri" w:hAnsi="Calibri" w:cs="Calibri"/>
                <w:lang w:eastAsia="ko-KR"/>
              </w:rPr>
            </w:pPr>
            <w:r w:rsidRPr="00FC57DE">
              <w:rPr>
                <w:rFonts w:ascii="Calibri" w:hAnsi="Calibri" w:cs="Calibri"/>
                <w:lang w:eastAsia="ko-KR"/>
              </w:rPr>
              <w:t>https://github.com/ohdsi-studies/Covid19PredictionStudies/blob/master/CovidSimpleModels/inst/cohorts/%5Bcovid%20v1%5D%20Persons%20with%20kidney%20disease.json</w:t>
            </w:r>
          </w:p>
        </w:tc>
      </w:tr>
      <w:tr w:rsidR="00A038ED" w14:paraId="5B6ABF93" w14:textId="77777777" w:rsidTr="1D7ADBE4">
        <w:tc>
          <w:tcPr>
            <w:tcW w:w="2965" w:type="dxa"/>
          </w:tcPr>
          <w:p w14:paraId="632ED3E5" w14:textId="0098B31A" w:rsidR="00A038ED" w:rsidRDefault="00A038ED" w:rsidP="00A14327">
            <w:r>
              <w:lastRenderedPageBreak/>
              <w:t>history of obesity</w:t>
            </w:r>
          </w:p>
        </w:tc>
        <w:tc>
          <w:tcPr>
            <w:tcW w:w="6385" w:type="dxa"/>
          </w:tcPr>
          <w:p w14:paraId="1683DABA" w14:textId="5A8B4468" w:rsidR="00A038ED" w:rsidRDefault="008D2931" w:rsidP="00A14327">
            <w:pPr>
              <w:rPr>
                <w:rFonts w:ascii="Calibri" w:hAnsi="Calibri" w:cs="Calibri"/>
                <w:lang w:eastAsia="ko-KR"/>
              </w:rPr>
            </w:pPr>
            <w:r w:rsidRPr="008D2931">
              <w:rPr>
                <w:rFonts w:ascii="Calibri" w:hAnsi="Calibri" w:cs="Calibri"/>
                <w:lang w:eastAsia="ko-KR"/>
              </w:rPr>
              <w:t>https://github.com/ohdsi-studies/DistributedLMM/blob/master/inst/cohorts/obesity.json</w:t>
            </w:r>
          </w:p>
        </w:tc>
      </w:tr>
      <w:tr w:rsidR="00A13715" w14:paraId="70965DA8" w14:textId="77777777" w:rsidTr="1D7ADBE4">
        <w:tc>
          <w:tcPr>
            <w:tcW w:w="2965" w:type="dxa"/>
          </w:tcPr>
          <w:p w14:paraId="4CE20D49" w14:textId="61D89191" w:rsidR="00A13715" w:rsidRDefault="00A13715" w:rsidP="00A14327">
            <w:r>
              <w:t>History of diabetes</w:t>
            </w:r>
          </w:p>
        </w:tc>
        <w:tc>
          <w:tcPr>
            <w:tcW w:w="6385" w:type="dxa"/>
          </w:tcPr>
          <w:p w14:paraId="17248F33" w14:textId="5CA11465" w:rsidR="00A13715" w:rsidRPr="008D2931" w:rsidRDefault="00A13715" w:rsidP="00A14327">
            <w:pPr>
              <w:rPr>
                <w:rFonts w:ascii="Calibri" w:hAnsi="Calibri" w:cs="Calibri"/>
                <w:lang w:eastAsia="ko-KR"/>
              </w:rPr>
            </w:pPr>
            <w:r w:rsidRPr="00A13715">
              <w:rPr>
                <w:rFonts w:ascii="Calibri" w:hAnsi="Calibri" w:cs="Calibri"/>
                <w:lang w:eastAsia="ko-KR"/>
              </w:rPr>
              <w:t>https://github.com/ohdsi-studies/DistributedLMM/blob/master/inst/cohorts/diabetes.json</w:t>
            </w:r>
          </w:p>
        </w:tc>
      </w:tr>
      <w:tr w:rsidR="00297BB1" w14:paraId="4D90C35B" w14:textId="77777777" w:rsidTr="1D7ADBE4">
        <w:tc>
          <w:tcPr>
            <w:tcW w:w="2965" w:type="dxa"/>
          </w:tcPr>
          <w:p w14:paraId="47656BD1" w14:textId="2BB6C1C6" w:rsidR="00297BB1" w:rsidRDefault="00297BB1" w:rsidP="00297BB1">
            <w:r w:rsidRPr="00297BB1">
              <w:rPr>
                <w:b/>
                <w:bCs/>
              </w:rPr>
              <w:t>Site Covariates</w:t>
            </w:r>
          </w:p>
        </w:tc>
        <w:tc>
          <w:tcPr>
            <w:tcW w:w="6385" w:type="dxa"/>
          </w:tcPr>
          <w:p w14:paraId="18E613C2" w14:textId="77777777" w:rsidR="00297BB1" w:rsidRPr="00A13715" w:rsidRDefault="00297BB1" w:rsidP="00297BB1">
            <w:pPr>
              <w:rPr>
                <w:rFonts w:ascii="Calibri" w:hAnsi="Calibri" w:cs="Calibri"/>
                <w:lang w:eastAsia="ko-KR"/>
              </w:rPr>
            </w:pPr>
          </w:p>
        </w:tc>
      </w:tr>
      <w:tr w:rsidR="00297BB1" w14:paraId="385CE8FE" w14:textId="77777777" w:rsidTr="1D7ADBE4">
        <w:tc>
          <w:tcPr>
            <w:tcW w:w="2965" w:type="dxa"/>
          </w:tcPr>
          <w:p w14:paraId="45A357A5" w14:textId="03B0E1EA" w:rsidR="00297BB1" w:rsidRDefault="00297BB1" w:rsidP="00297BB1">
            <w:r>
              <w:t>Number of visits</w:t>
            </w:r>
            <w:r w:rsidR="00F463FA">
              <w:t xml:space="preserve"> recorded in visit table</w:t>
            </w:r>
            <w:r>
              <w:t xml:space="preserve"> in 2019</w:t>
            </w:r>
          </w:p>
        </w:tc>
        <w:tc>
          <w:tcPr>
            <w:tcW w:w="6385" w:type="dxa"/>
          </w:tcPr>
          <w:p w14:paraId="266629C3" w14:textId="77777777" w:rsidR="00297BB1" w:rsidRPr="00A13715" w:rsidRDefault="00297BB1" w:rsidP="00297BB1">
            <w:pPr>
              <w:rPr>
                <w:rFonts w:ascii="Calibri" w:hAnsi="Calibri" w:cs="Calibri"/>
                <w:lang w:eastAsia="ko-KR"/>
              </w:rPr>
            </w:pPr>
          </w:p>
        </w:tc>
      </w:tr>
    </w:tbl>
    <w:p w14:paraId="1066AA43" w14:textId="3B159766" w:rsidR="0071318F" w:rsidRPr="007F398B" w:rsidRDefault="007F398B" w:rsidP="0071318F">
      <w:pPr>
        <w:shd w:val="clear" w:color="auto" w:fill="FFFFFF"/>
        <w:spacing w:before="100" w:beforeAutospacing="1" w:after="100" w:afterAutospacing="1" w:line="240" w:lineRule="auto"/>
        <w:rPr>
          <w:rFonts w:eastAsia="Times New Roman" w:cs="Segoe UI"/>
          <w:color w:val="333333"/>
          <w:lang w:eastAsia="ko-KR"/>
        </w:rPr>
      </w:pPr>
      <w:r w:rsidRPr="007F398B">
        <w:rPr>
          <w:rFonts w:eastAsia="Times New Roman" w:cs="Segoe UI"/>
          <w:color w:val="333333"/>
          <w:lang w:eastAsia="ko-KR"/>
        </w:rPr>
        <w:t>We will use data prior to hospitalization to construct the predictors using the same definitions as previously used to develop a prognostic model in influenza patients [2].</w:t>
      </w:r>
    </w:p>
    <w:p w14:paraId="1A3E7D8D" w14:textId="3CE0D0E8" w:rsidR="00301C31" w:rsidRDefault="00301C31" w:rsidP="00301C31">
      <w:pPr>
        <w:pStyle w:val="Heading1"/>
      </w:pPr>
      <w:bookmarkStart w:id="23" w:name="_Toc98328036"/>
      <w:r>
        <w:t>Data Analysis Plan</w:t>
      </w:r>
      <w:bookmarkEnd w:id="23"/>
    </w:p>
    <w:p w14:paraId="2D5F6DF5" w14:textId="04C94376" w:rsidR="00977399" w:rsidRPr="003A6923" w:rsidRDefault="00977399" w:rsidP="0072249B">
      <w:pPr>
        <w:pStyle w:val="Heading2"/>
        <w:rPr>
          <w:highlight w:val="yellow"/>
        </w:rPr>
      </w:pPr>
      <w:bookmarkStart w:id="24" w:name="_Toc98328037"/>
      <w:r w:rsidRPr="003A6923">
        <w:rPr>
          <w:highlight w:val="yellow"/>
        </w:rPr>
        <w:t xml:space="preserve">Feasibility </w:t>
      </w:r>
    </w:p>
    <w:p w14:paraId="382DBA2B" w14:textId="39FC7873" w:rsidR="00977399" w:rsidRDefault="00977399" w:rsidP="00977399">
      <w:r w:rsidRPr="003A6923">
        <w:rPr>
          <w:highlight w:val="yellow"/>
        </w:rPr>
        <w:t xml:space="preserve">In this study we aim to perform the analysis during </w:t>
      </w:r>
      <w:proofErr w:type="spellStart"/>
      <w:r w:rsidRPr="003A6923">
        <w:rPr>
          <w:highlight w:val="yellow"/>
        </w:rPr>
        <w:t>i</w:t>
      </w:r>
      <w:proofErr w:type="spellEnd"/>
      <w:r w:rsidRPr="003A6923">
        <w:rPr>
          <w:highlight w:val="yellow"/>
        </w:rPr>
        <w:t>) the Alpha wave and ii) the Delta wave.  However, these waves occurred at different time periods for each country.  There will be a preliminary feasibility step where each site creates the COVID-19 hospitalization cohort and generates a plot with the date on the x-axis and number of patients in the cohort on the y-axis.  This plot will then be inspected</w:t>
      </w:r>
      <w:r w:rsidR="000A4AC6">
        <w:rPr>
          <w:highlight w:val="yellow"/>
        </w:rPr>
        <w:t xml:space="preserve"> by the data holder</w:t>
      </w:r>
      <w:r w:rsidRPr="003A6923">
        <w:rPr>
          <w:highlight w:val="yellow"/>
        </w:rPr>
        <w:t xml:space="preserve"> to identify the start and end of the Alpha and Delta waves in the specific dataset.  These dates will then be input for the main analysis.  By default, the</w:t>
      </w:r>
      <w:r w:rsidR="004C7153" w:rsidRPr="003A6923">
        <w:rPr>
          <w:highlight w:val="yellow"/>
        </w:rPr>
        <w:t>se</w:t>
      </w:r>
      <w:r w:rsidRPr="003A6923">
        <w:rPr>
          <w:highlight w:val="yellow"/>
        </w:rPr>
        <w:t xml:space="preserve"> dates will correspond to the USA Alpha and Delta wave dates</w:t>
      </w:r>
      <w:r w:rsidR="004C7153" w:rsidRPr="003A6923">
        <w:rPr>
          <w:highlight w:val="yellow"/>
        </w:rPr>
        <w:t>.</w:t>
      </w:r>
      <w:r>
        <w:t xml:space="preserve">  </w:t>
      </w:r>
    </w:p>
    <w:p w14:paraId="2FF71CC0" w14:textId="1C4B501E" w:rsidR="000A4AC6" w:rsidRPr="00977399" w:rsidRDefault="000A4AC6" w:rsidP="00977399">
      <w:r w:rsidRPr="000A4AC6">
        <w:rPr>
          <w:highlight w:val="yellow"/>
        </w:rPr>
        <w:t>The feasibility step will be executed during network site enrollment.</w:t>
      </w:r>
      <w:r>
        <w:t xml:space="preserve"> </w:t>
      </w:r>
    </w:p>
    <w:p w14:paraId="5C71BC59" w14:textId="1267A631" w:rsidR="00301C31" w:rsidRDefault="00301C31" w:rsidP="0072249B">
      <w:pPr>
        <w:pStyle w:val="Heading2"/>
      </w:pPr>
      <w:r>
        <w:t>C</w:t>
      </w:r>
      <w:r w:rsidR="00F72510">
        <w:t xml:space="preserve">reation </w:t>
      </w:r>
      <w:r>
        <w:t xml:space="preserve">of </w:t>
      </w:r>
      <w:r w:rsidR="00EF7B21">
        <w:t>Aggregated Data</w:t>
      </w:r>
      <w:bookmarkEnd w:id="24"/>
    </w:p>
    <w:p w14:paraId="2715E06A" w14:textId="52BB1B7C" w:rsidR="006F70F8" w:rsidRPr="006A6127" w:rsidRDefault="009566CA" w:rsidP="007F0822">
      <w:pPr>
        <w:jc w:val="both"/>
        <w:rPr>
          <w:color w:val="000000" w:themeColor="text1"/>
          <w:lang w:eastAsia="ko-KR"/>
        </w:rPr>
      </w:pPr>
      <w:r>
        <w:rPr>
          <w:lang w:eastAsia="ko-KR"/>
        </w:rPr>
        <w:t>We will create a study package that extracts the patient-level data locally and then calculates the aggregate data components.</w:t>
      </w:r>
      <w:r w:rsidR="00F55504">
        <w:rPr>
          <w:lang w:eastAsia="ko-KR"/>
        </w:rPr>
        <w:t xml:space="preserve"> </w:t>
      </w:r>
      <w:r w:rsidRPr="006A6127">
        <w:rPr>
          <w:color w:val="000000" w:themeColor="text1"/>
          <w:lang w:eastAsia="ko-KR"/>
        </w:rPr>
        <w:t xml:space="preserve">These will be saved as </w:t>
      </w:r>
      <w:r w:rsidR="00413EFD" w:rsidRPr="006A6127">
        <w:rPr>
          <w:color w:val="000000" w:themeColor="text1"/>
          <w:lang w:eastAsia="ko-KR"/>
        </w:rPr>
        <w:t>json</w:t>
      </w:r>
      <w:r w:rsidRPr="006A6127">
        <w:rPr>
          <w:color w:val="000000" w:themeColor="text1"/>
          <w:lang w:eastAsia="ko-KR"/>
        </w:rPr>
        <w:t xml:space="preserve"> files for the collaborator to inspect and automatically extracted </w:t>
      </w:r>
      <w:r w:rsidR="00B025B3" w:rsidRPr="006A6127">
        <w:rPr>
          <w:color w:val="000000" w:themeColor="text1"/>
          <w:lang w:eastAsia="ko-KR"/>
        </w:rPr>
        <w:t xml:space="preserve">using </w:t>
      </w:r>
      <w:r w:rsidR="00056A7A" w:rsidRPr="006A6127">
        <w:rPr>
          <w:color w:val="000000" w:themeColor="text1"/>
          <w:lang w:eastAsia="ko-KR"/>
        </w:rPr>
        <w:t xml:space="preserve">the </w:t>
      </w:r>
      <w:r w:rsidR="00B025B3" w:rsidRPr="006A6127">
        <w:rPr>
          <w:color w:val="000000" w:themeColor="text1"/>
          <w:lang w:eastAsia="ko-KR"/>
        </w:rPr>
        <w:t xml:space="preserve">PDA-OTA (Privacy-preserving Distributed Algorithm Over </w:t>
      </w:r>
      <w:proofErr w:type="gramStart"/>
      <w:r w:rsidR="00B025B3" w:rsidRPr="006A6127">
        <w:rPr>
          <w:color w:val="000000" w:themeColor="text1"/>
          <w:lang w:eastAsia="ko-KR"/>
        </w:rPr>
        <w:t>The</w:t>
      </w:r>
      <w:proofErr w:type="gramEnd"/>
      <w:r w:rsidR="00B025B3" w:rsidRPr="006A6127">
        <w:rPr>
          <w:color w:val="000000" w:themeColor="text1"/>
          <w:lang w:eastAsia="ko-KR"/>
        </w:rPr>
        <w:t xml:space="preserve"> Air) platform</w:t>
      </w:r>
      <w:r w:rsidR="00A71E54" w:rsidRPr="006A6127">
        <w:rPr>
          <w:color w:val="000000" w:themeColor="text1"/>
          <w:lang w:eastAsia="ko-KR"/>
        </w:rPr>
        <w:t xml:space="preserve"> for sharing</w:t>
      </w:r>
      <w:r w:rsidR="00B025B3" w:rsidRPr="006A6127">
        <w:rPr>
          <w:color w:val="000000" w:themeColor="text1"/>
          <w:lang w:eastAsia="ko-KR"/>
        </w:rPr>
        <w:t xml:space="preserve">. </w:t>
      </w:r>
      <w:r w:rsidRPr="006A6127">
        <w:rPr>
          <w:color w:val="000000" w:themeColor="text1"/>
          <w:lang w:eastAsia="ko-KR"/>
        </w:rPr>
        <w:t xml:space="preserve">We will then provide instructions for </w:t>
      </w:r>
      <w:r w:rsidR="00383D11" w:rsidRPr="006A6127">
        <w:rPr>
          <w:color w:val="000000" w:themeColor="text1"/>
          <w:lang w:eastAsia="ko-KR"/>
        </w:rPr>
        <w:t xml:space="preserve">sharing </w:t>
      </w:r>
      <w:r w:rsidR="003A4227" w:rsidRPr="006A6127">
        <w:rPr>
          <w:color w:val="000000" w:themeColor="text1"/>
          <w:lang w:eastAsia="ko-KR"/>
        </w:rPr>
        <w:t xml:space="preserve">the </w:t>
      </w:r>
      <w:proofErr w:type="gramStart"/>
      <w:r w:rsidR="00383D11" w:rsidRPr="006A6127">
        <w:rPr>
          <w:color w:val="000000" w:themeColor="text1"/>
          <w:lang w:eastAsia="ko-KR"/>
        </w:rPr>
        <w:t>final results</w:t>
      </w:r>
      <w:proofErr w:type="gramEnd"/>
      <w:r w:rsidR="00383D11" w:rsidRPr="006A6127">
        <w:rPr>
          <w:color w:val="000000" w:themeColor="text1"/>
          <w:lang w:eastAsia="ko-KR"/>
        </w:rPr>
        <w:t xml:space="preserve"> </w:t>
      </w:r>
      <w:r w:rsidR="000F6608" w:rsidRPr="006A6127">
        <w:rPr>
          <w:color w:val="000000" w:themeColor="text1"/>
          <w:lang w:eastAsia="ko-KR"/>
        </w:rPr>
        <w:t>on the</w:t>
      </w:r>
      <w:r w:rsidR="00AE4D88" w:rsidRPr="006A6127">
        <w:rPr>
          <w:color w:val="000000" w:themeColor="text1"/>
          <w:lang w:eastAsia="ko-KR"/>
        </w:rPr>
        <w:t xml:space="preserve"> PDA-OTA</w:t>
      </w:r>
      <w:r w:rsidR="00D91545" w:rsidRPr="006A6127">
        <w:rPr>
          <w:color w:val="000000" w:themeColor="text1"/>
          <w:lang w:eastAsia="ko-KR"/>
        </w:rPr>
        <w:t xml:space="preserve"> platform. </w:t>
      </w:r>
    </w:p>
    <w:p w14:paraId="7C6F826D" w14:textId="12A5C541" w:rsidR="00301C31" w:rsidRPr="006A6127" w:rsidRDefault="000D3B81" w:rsidP="0072249B">
      <w:pPr>
        <w:pStyle w:val="Heading2"/>
        <w:rPr>
          <w:color w:val="000000" w:themeColor="text1"/>
        </w:rPr>
      </w:pPr>
      <w:bookmarkStart w:id="25" w:name="_Toc98328038"/>
      <w:proofErr w:type="spellStart"/>
      <w:r w:rsidRPr="006A6127">
        <w:rPr>
          <w:color w:val="000000" w:themeColor="text1"/>
        </w:rPr>
        <w:t>dGEM</w:t>
      </w:r>
      <w:bookmarkEnd w:id="25"/>
      <w:proofErr w:type="spellEnd"/>
    </w:p>
    <w:p w14:paraId="314EF5E2" w14:textId="21F8B762" w:rsidR="00B5097D" w:rsidRPr="006A6127" w:rsidRDefault="00624FC5" w:rsidP="00B5097D">
      <w:pPr>
        <w:pStyle w:val="Heading3"/>
        <w:rPr>
          <w:color w:val="000000" w:themeColor="text1"/>
        </w:rPr>
      </w:pPr>
      <w:bookmarkStart w:id="26" w:name="_Toc98328039"/>
      <w:r w:rsidRPr="006A6127">
        <w:rPr>
          <w:color w:val="000000" w:themeColor="text1"/>
        </w:rPr>
        <w:t>Statistical model</w:t>
      </w:r>
      <w:r w:rsidR="00A02B6A" w:rsidRPr="006A6127">
        <w:rPr>
          <w:color w:val="000000" w:themeColor="text1"/>
        </w:rPr>
        <w:t>s</w:t>
      </w:r>
      <w:bookmarkEnd w:id="26"/>
    </w:p>
    <w:p w14:paraId="24AA390A" w14:textId="7E69B9BB" w:rsidR="009566CA" w:rsidRPr="006A6127" w:rsidRDefault="128F18E0" w:rsidP="00165C5D">
      <w:pPr>
        <w:jc w:val="both"/>
        <w:rPr>
          <w:color w:val="000000" w:themeColor="text1"/>
          <w:lang w:eastAsia="ko-KR"/>
        </w:rPr>
      </w:pPr>
      <w:r w:rsidRPr="006A6127">
        <w:rPr>
          <w:color w:val="000000" w:themeColor="text1"/>
          <w:lang w:eastAsia="ko-KR"/>
        </w:rPr>
        <w:t xml:space="preserve">Once the aggregate data are collected across the OHDSI network we will implement the </w:t>
      </w:r>
      <w:proofErr w:type="spellStart"/>
      <w:r w:rsidR="00B462EE" w:rsidRPr="006A6127">
        <w:rPr>
          <w:color w:val="000000" w:themeColor="text1"/>
          <w:lang w:eastAsia="ko-KR"/>
        </w:rPr>
        <w:t>dGEM</w:t>
      </w:r>
      <w:proofErr w:type="spellEnd"/>
      <w:r w:rsidRPr="006A6127">
        <w:rPr>
          <w:color w:val="000000" w:themeColor="text1"/>
          <w:lang w:eastAsia="ko-KR"/>
        </w:rPr>
        <w:t xml:space="preserve"> algorithm</w:t>
      </w:r>
      <w:r w:rsidR="00507801" w:rsidRPr="006A6127">
        <w:rPr>
          <w:color w:val="000000" w:themeColor="text1"/>
          <w:lang w:eastAsia="ko-KR"/>
        </w:rPr>
        <w:t>.</w:t>
      </w:r>
    </w:p>
    <w:p w14:paraId="14A2B30F" w14:textId="21163B05" w:rsidR="001C785B" w:rsidRPr="006A6127" w:rsidRDefault="128F18E0" w:rsidP="00165C5D">
      <w:pPr>
        <w:jc w:val="both"/>
        <w:rPr>
          <w:color w:val="000000" w:themeColor="text1"/>
          <w:lang w:eastAsia="ko-KR"/>
        </w:rPr>
      </w:pPr>
      <w:r w:rsidRPr="006A6127">
        <w:rPr>
          <w:color w:val="000000" w:themeColor="text1"/>
          <w:lang w:eastAsia="ko-KR"/>
        </w:rPr>
        <w:t xml:space="preserve">The </w:t>
      </w:r>
      <w:proofErr w:type="spellStart"/>
      <w:r w:rsidR="004A53FB" w:rsidRPr="006A6127">
        <w:rPr>
          <w:color w:val="000000" w:themeColor="text1"/>
          <w:lang w:eastAsia="ko-KR"/>
        </w:rPr>
        <w:t>dGEM</w:t>
      </w:r>
      <w:proofErr w:type="spellEnd"/>
      <w:r w:rsidRPr="006A6127">
        <w:rPr>
          <w:color w:val="000000" w:themeColor="text1"/>
          <w:lang w:eastAsia="ko-KR"/>
        </w:rPr>
        <w:t xml:space="preserve"> is a </w:t>
      </w:r>
      <w:r w:rsidR="00CF4A82" w:rsidRPr="006A6127">
        <w:rPr>
          <w:color w:val="000000" w:themeColor="text1"/>
          <w:lang w:eastAsia="ko-KR"/>
        </w:rPr>
        <w:t>decentralized algorithm</w:t>
      </w:r>
      <w:r w:rsidR="00143C57" w:rsidRPr="006A6127">
        <w:rPr>
          <w:color w:val="000000" w:themeColor="text1"/>
          <w:lang w:eastAsia="ko-KR"/>
        </w:rPr>
        <w:t xml:space="preserve"> for the generalized</w:t>
      </w:r>
      <w:r w:rsidRPr="006A6127">
        <w:rPr>
          <w:color w:val="000000" w:themeColor="text1"/>
          <w:lang w:eastAsia="ko-KR"/>
        </w:rPr>
        <w:t xml:space="preserve"> linear mixed-effects model</w:t>
      </w:r>
      <w:r w:rsidR="00143C57" w:rsidRPr="006A6127">
        <w:rPr>
          <w:color w:val="000000" w:themeColor="text1"/>
          <w:lang w:eastAsia="ko-KR"/>
        </w:rPr>
        <w:t xml:space="preserve"> (GLMM)</w:t>
      </w:r>
      <w:r w:rsidRPr="006A6127">
        <w:rPr>
          <w:color w:val="000000" w:themeColor="text1"/>
          <w:lang w:eastAsia="ko-KR"/>
        </w:rPr>
        <w:t xml:space="preserve">.  It works by </w:t>
      </w:r>
      <w:r w:rsidR="007A0BD3" w:rsidRPr="006A6127">
        <w:rPr>
          <w:color w:val="000000" w:themeColor="text1"/>
          <w:lang w:eastAsia="ko-KR"/>
        </w:rPr>
        <w:t xml:space="preserve">conducting </w:t>
      </w:r>
      <w:r w:rsidR="00220960" w:rsidRPr="006A6127">
        <w:rPr>
          <w:color w:val="000000" w:themeColor="text1"/>
          <w:lang w:eastAsia="ko-KR"/>
        </w:rPr>
        <w:t>a fixed</w:t>
      </w:r>
      <w:r w:rsidR="008E2DF0" w:rsidRPr="006A6127">
        <w:rPr>
          <w:color w:val="000000" w:themeColor="text1"/>
          <w:lang w:eastAsia="ko-KR"/>
        </w:rPr>
        <w:t>-</w:t>
      </w:r>
      <w:r w:rsidR="00220960" w:rsidRPr="006A6127">
        <w:rPr>
          <w:color w:val="000000" w:themeColor="text1"/>
          <w:lang w:eastAsia="ko-KR"/>
        </w:rPr>
        <w:t>effect meta-analysi</w:t>
      </w:r>
      <w:r w:rsidR="00347C33" w:rsidRPr="006A6127">
        <w:rPr>
          <w:color w:val="000000" w:themeColor="text1"/>
          <w:lang w:eastAsia="ko-KR"/>
        </w:rPr>
        <w:t xml:space="preserve">s of the </w:t>
      </w:r>
      <w:r w:rsidR="00BB156A" w:rsidRPr="006A6127">
        <w:rPr>
          <w:color w:val="000000" w:themeColor="text1"/>
          <w:lang w:eastAsia="ko-KR"/>
        </w:rPr>
        <w:t xml:space="preserve">common </w:t>
      </w:r>
      <w:r w:rsidR="00B128F7" w:rsidRPr="006A6127">
        <w:rPr>
          <w:color w:val="000000" w:themeColor="text1"/>
          <w:lang w:eastAsia="ko-KR"/>
        </w:rPr>
        <w:t xml:space="preserve">patient-level </w:t>
      </w:r>
      <w:r w:rsidR="00BB2056" w:rsidRPr="006A6127">
        <w:rPr>
          <w:color w:val="000000" w:themeColor="text1"/>
          <w:lang w:eastAsia="ko-KR"/>
        </w:rPr>
        <w:t xml:space="preserve">effects </w:t>
      </w:r>
      <w:r w:rsidR="009F1D89" w:rsidRPr="006A6127">
        <w:rPr>
          <w:color w:val="000000" w:themeColor="text1"/>
          <w:lang w:eastAsia="ko-KR"/>
        </w:rPr>
        <w:t>and a random</w:t>
      </w:r>
      <w:r w:rsidR="00284DCB" w:rsidRPr="006A6127">
        <w:rPr>
          <w:color w:val="000000" w:themeColor="text1"/>
          <w:lang w:eastAsia="ko-KR"/>
        </w:rPr>
        <w:t>-</w:t>
      </w:r>
      <w:r w:rsidR="009F1D89" w:rsidRPr="006A6127">
        <w:rPr>
          <w:color w:val="000000" w:themeColor="text1"/>
          <w:lang w:eastAsia="ko-KR"/>
        </w:rPr>
        <w:t xml:space="preserve">effects analysis </w:t>
      </w:r>
      <w:r w:rsidR="00502F6A" w:rsidRPr="006A6127">
        <w:rPr>
          <w:color w:val="000000" w:themeColor="text1"/>
          <w:lang w:eastAsia="ko-KR"/>
        </w:rPr>
        <w:t xml:space="preserve">of the </w:t>
      </w:r>
      <w:r w:rsidR="00BF5A24" w:rsidRPr="006A6127">
        <w:rPr>
          <w:color w:val="000000" w:themeColor="text1"/>
          <w:lang w:eastAsia="ko-KR"/>
        </w:rPr>
        <w:t xml:space="preserve">random </w:t>
      </w:r>
      <w:r w:rsidR="00420A85" w:rsidRPr="006A6127">
        <w:rPr>
          <w:color w:val="000000" w:themeColor="text1"/>
          <w:lang w:eastAsia="ko-KR"/>
        </w:rPr>
        <w:t>hospital-level effects</w:t>
      </w:r>
      <w:r w:rsidR="00A05A72" w:rsidRPr="006A6127">
        <w:rPr>
          <w:color w:val="000000" w:themeColor="text1"/>
          <w:lang w:eastAsia="ko-KR"/>
        </w:rPr>
        <w:t xml:space="preserve">. </w:t>
      </w:r>
      <w:r w:rsidR="00C71E5B" w:rsidRPr="006A6127">
        <w:rPr>
          <w:color w:val="000000" w:themeColor="text1"/>
          <w:lang w:eastAsia="ko-KR"/>
        </w:rPr>
        <w:t xml:space="preserve">The directly standardized </w:t>
      </w:r>
      <w:r w:rsidR="00065E95" w:rsidRPr="006A6127">
        <w:rPr>
          <w:color w:val="000000" w:themeColor="text1"/>
          <w:lang w:eastAsia="ko-KR"/>
        </w:rPr>
        <w:t>mortality</w:t>
      </w:r>
      <w:r w:rsidR="00EE5577" w:rsidRPr="006A6127">
        <w:rPr>
          <w:color w:val="000000" w:themeColor="text1"/>
          <w:lang w:eastAsia="ko-KR"/>
        </w:rPr>
        <w:t xml:space="preserve"> rate</w:t>
      </w:r>
      <w:r w:rsidR="007340E9" w:rsidRPr="006A6127">
        <w:rPr>
          <w:color w:val="000000" w:themeColor="text1"/>
          <w:lang w:eastAsia="ko-KR"/>
        </w:rPr>
        <w:t>s</w:t>
      </w:r>
      <w:r w:rsidR="00B07E28" w:rsidRPr="006A6127">
        <w:rPr>
          <w:color w:val="000000" w:themeColor="text1"/>
          <w:lang w:eastAsia="ko-KR"/>
        </w:rPr>
        <w:t>,</w:t>
      </w:r>
      <w:r w:rsidR="002B2907" w:rsidRPr="006A6127">
        <w:rPr>
          <w:color w:val="000000" w:themeColor="text1"/>
          <w:lang w:eastAsia="ko-KR"/>
        </w:rPr>
        <w:t xml:space="preserve"> with the idea of </w:t>
      </w:r>
      <w:r w:rsidR="00B07E28" w:rsidRPr="006A6127">
        <w:rPr>
          <w:color w:val="000000" w:themeColor="text1"/>
          <w:lang w:eastAsia="ko-KR"/>
        </w:rPr>
        <w:t>counterfactual</w:t>
      </w:r>
      <w:r w:rsidR="002276A5" w:rsidRPr="006A6127">
        <w:rPr>
          <w:color w:val="000000" w:themeColor="text1"/>
          <w:lang w:eastAsia="ko-KR"/>
        </w:rPr>
        <w:t xml:space="preserve"> modeling</w:t>
      </w:r>
      <w:r w:rsidR="00EF3D62" w:rsidRPr="006A6127">
        <w:rPr>
          <w:color w:val="000000" w:themeColor="text1"/>
          <w:lang w:eastAsia="ko-KR"/>
        </w:rPr>
        <w:t>,</w:t>
      </w:r>
      <w:r w:rsidR="007340E9" w:rsidRPr="006A6127">
        <w:rPr>
          <w:color w:val="000000" w:themeColor="text1"/>
          <w:lang w:eastAsia="ko-KR"/>
        </w:rPr>
        <w:t xml:space="preserve"> are calculated for the </w:t>
      </w:r>
      <w:r w:rsidR="001948DD" w:rsidRPr="006A6127">
        <w:rPr>
          <w:color w:val="000000" w:themeColor="text1"/>
          <w:lang w:eastAsia="ko-KR"/>
        </w:rPr>
        <w:t>hospitals</w:t>
      </w:r>
      <w:r w:rsidR="00F8697C" w:rsidRPr="006A6127">
        <w:rPr>
          <w:color w:val="000000" w:themeColor="text1"/>
          <w:lang w:eastAsia="ko-KR"/>
        </w:rPr>
        <w:t xml:space="preserve"> based on the </w:t>
      </w:r>
      <w:r w:rsidR="00024D44" w:rsidRPr="006A6127">
        <w:rPr>
          <w:color w:val="000000" w:themeColor="text1"/>
          <w:lang w:eastAsia="ko-KR"/>
        </w:rPr>
        <w:t>estimated effects</w:t>
      </w:r>
      <w:r w:rsidR="00892214" w:rsidRPr="006A6127">
        <w:rPr>
          <w:color w:val="000000" w:themeColor="text1"/>
          <w:lang w:eastAsia="ko-KR"/>
        </w:rPr>
        <w:t xml:space="preserve">. </w:t>
      </w:r>
      <w:r w:rsidR="00D04A95" w:rsidRPr="006A6127">
        <w:rPr>
          <w:color w:val="000000" w:themeColor="text1"/>
          <w:lang w:eastAsia="ko-KR"/>
        </w:rPr>
        <w:t>Hospital</w:t>
      </w:r>
      <w:r w:rsidR="00717435" w:rsidRPr="006A6127">
        <w:rPr>
          <w:color w:val="000000" w:themeColor="text1"/>
          <w:lang w:eastAsia="ko-KR"/>
        </w:rPr>
        <w:t xml:space="preserve"> </w:t>
      </w:r>
      <w:r w:rsidR="00F3406E" w:rsidRPr="006A6127">
        <w:rPr>
          <w:color w:val="000000" w:themeColor="text1"/>
          <w:lang w:eastAsia="ko-KR"/>
        </w:rPr>
        <w:t>profiling</w:t>
      </w:r>
      <w:r w:rsidR="00774663" w:rsidRPr="006A6127">
        <w:rPr>
          <w:color w:val="000000" w:themeColor="text1"/>
          <w:lang w:eastAsia="ko-KR"/>
        </w:rPr>
        <w:t xml:space="preserve"> </w:t>
      </w:r>
      <w:r w:rsidR="004E7973" w:rsidRPr="006A6127">
        <w:rPr>
          <w:color w:val="000000" w:themeColor="text1"/>
          <w:lang w:eastAsia="ko-KR"/>
        </w:rPr>
        <w:t>is</w:t>
      </w:r>
      <w:r w:rsidR="00FC3C81" w:rsidRPr="006A6127">
        <w:rPr>
          <w:color w:val="000000" w:themeColor="text1"/>
          <w:lang w:eastAsia="ko-KR"/>
        </w:rPr>
        <w:t xml:space="preserve"> then</w:t>
      </w:r>
      <w:r w:rsidR="004E7973" w:rsidRPr="006A6127">
        <w:rPr>
          <w:color w:val="000000" w:themeColor="text1"/>
          <w:lang w:eastAsia="ko-KR"/>
        </w:rPr>
        <w:t xml:space="preserve"> conducted</w:t>
      </w:r>
      <w:r w:rsidR="00412C63" w:rsidRPr="006A6127">
        <w:rPr>
          <w:color w:val="000000" w:themeColor="text1"/>
          <w:lang w:eastAsia="ko-KR"/>
        </w:rPr>
        <w:t xml:space="preserve"> based on the </w:t>
      </w:r>
      <w:r w:rsidR="004B06D3" w:rsidRPr="006A6127">
        <w:rPr>
          <w:color w:val="000000" w:themeColor="text1"/>
          <w:lang w:eastAsia="ko-KR"/>
        </w:rPr>
        <w:t xml:space="preserve">directly standardized mortality </w:t>
      </w:r>
      <w:r w:rsidR="007409D6" w:rsidRPr="006A6127">
        <w:rPr>
          <w:color w:val="000000" w:themeColor="text1"/>
          <w:lang w:eastAsia="ko-KR"/>
        </w:rPr>
        <w:t>rate</w:t>
      </w:r>
      <w:r w:rsidR="00966AC0" w:rsidRPr="006A6127">
        <w:rPr>
          <w:color w:val="000000" w:themeColor="text1"/>
          <w:lang w:eastAsia="ko-KR"/>
        </w:rPr>
        <w:t xml:space="preserve">s. </w:t>
      </w:r>
    </w:p>
    <w:p w14:paraId="6CE30368" w14:textId="77777777" w:rsidR="00CD73BB" w:rsidRPr="00165C5D" w:rsidRDefault="00CD73BB" w:rsidP="00165C5D">
      <w:pPr>
        <w:jc w:val="both"/>
        <w:rPr>
          <w:color w:val="548DD4" w:themeColor="text2" w:themeTint="99"/>
          <w:lang w:eastAsia="ko-KR"/>
        </w:rPr>
      </w:pPr>
    </w:p>
    <w:p w14:paraId="7FF92DBE" w14:textId="5DFC1D81" w:rsidR="0072249B" w:rsidRDefault="0072249B" w:rsidP="0072249B">
      <w:pPr>
        <w:pStyle w:val="Heading2"/>
      </w:pPr>
      <w:bookmarkStart w:id="27" w:name="_Toc98328040"/>
      <w:r>
        <w:lastRenderedPageBreak/>
        <w:t>Output</w:t>
      </w:r>
      <w:bookmarkEnd w:id="27"/>
    </w:p>
    <w:p w14:paraId="60FD05F2" w14:textId="2A6563BF" w:rsidR="007739E7" w:rsidRPr="0041432D" w:rsidRDefault="00BE6257" w:rsidP="00E47B5E">
      <w:pPr>
        <w:jc w:val="both"/>
        <w:rPr>
          <w:color w:val="000000" w:themeColor="text1"/>
        </w:rPr>
      </w:pPr>
      <w:r w:rsidRPr="0041432D">
        <w:rPr>
          <w:color w:val="000000" w:themeColor="text1"/>
        </w:rPr>
        <w:t xml:space="preserve">The output of this study will be the </w:t>
      </w:r>
      <w:r w:rsidR="00BC4D7E" w:rsidRPr="0041432D">
        <w:rPr>
          <w:color w:val="000000" w:themeColor="text1"/>
        </w:rPr>
        <w:t xml:space="preserve">directly standardized </w:t>
      </w:r>
      <w:r w:rsidR="004718EE" w:rsidRPr="0041432D">
        <w:rPr>
          <w:color w:val="000000" w:themeColor="text1"/>
        </w:rPr>
        <w:t>mortality</w:t>
      </w:r>
      <w:r w:rsidR="00BC4D7E" w:rsidRPr="0041432D">
        <w:rPr>
          <w:color w:val="000000" w:themeColor="text1"/>
        </w:rPr>
        <w:t xml:space="preserve"> </w:t>
      </w:r>
      <w:r w:rsidR="00E97724" w:rsidRPr="0041432D">
        <w:rPr>
          <w:color w:val="000000" w:themeColor="text1"/>
        </w:rPr>
        <w:t xml:space="preserve">rates of </w:t>
      </w:r>
      <w:r w:rsidR="00EB0C38" w:rsidRPr="0041432D">
        <w:rPr>
          <w:color w:val="000000" w:themeColor="text1"/>
        </w:rPr>
        <w:t xml:space="preserve">the hospitals, </w:t>
      </w:r>
      <w:r w:rsidR="004A373F" w:rsidRPr="0041432D">
        <w:rPr>
          <w:color w:val="000000" w:themeColor="text1"/>
        </w:rPr>
        <w:t xml:space="preserve">anonymous </w:t>
      </w:r>
      <w:r w:rsidR="006C6973" w:rsidRPr="0041432D">
        <w:rPr>
          <w:color w:val="000000" w:themeColor="text1"/>
        </w:rPr>
        <w:t xml:space="preserve">hospital ranking, and </w:t>
      </w:r>
      <w:r w:rsidR="00632EAE" w:rsidRPr="0041432D">
        <w:rPr>
          <w:color w:val="000000" w:themeColor="text1"/>
        </w:rPr>
        <w:t xml:space="preserve">the </w:t>
      </w:r>
      <w:r w:rsidRPr="0041432D">
        <w:rPr>
          <w:color w:val="000000" w:themeColor="text1"/>
        </w:rPr>
        <w:t xml:space="preserve">pooled effect estimates for each </w:t>
      </w:r>
      <w:r w:rsidR="00A45437" w:rsidRPr="0041432D">
        <w:rPr>
          <w:color w:val="000000" w:themeColor="text1"/>
        </w:rPr>
        <w:t>covariate</w:t>
      </w:r>
      <w:r w:rsidR="008D2931" w:rsidRPr="0041432D">
        <w:rPr>
          <w:color w:val="000000" w:themeColor="text1"/>
        </w:rPr>
        <w:t>.</w:t>
      </w:r>
    </w:p>
    <w:p w14:paraId="0EB06B6F" w14:textId="77777777" w:rsidR="00CD73BB" w:rsidRPr="007158EC" w:rsidRDefault="00CD73BB" w:rsidP="00E47B5E">
      <w:pPr>
        <w:jc w:val="both"/>
        <w:rPr>
          <w:color w:val="548DD4" w:themeColor="text2" w:themeTint="99"/>
        </w:rPr>
      </w:pPr>
    </w:p>
    <w:p w14:paraId="517B64D6" w14:textId="77777777" w:rsidR="00647841" w:rsidRDefault="00753386" w:rsidP="0071036B">
      <w:pPr>
        <w:pStyle w:val="Heading2"/>
      </w:pPr>
      <w:bookmarkStart w:id="28" w:name="_Toc98328041"/>
      <w:r>
        <w:t>Data Sources</w:t>
      </w:r>
      <w:bookmarkEnd w:id="28"/>
    </w:p>
    <w:p w14:paraId="39E7D6CF" w14:textId="168B60F6" w:rsidR="00FA1B4A" w:rsidRPr="00056480" w:rsidRDefault="00FA1B4A" w:rsidP="00796094">
      <w:pPr>
        <w:jc w:val="both"/>
      </w:pPr>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3"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29" w:name="_Toc98328042"/>
      <w:r>
        <w:t>Quality control</w:t>
      </w:r>
      <w:bookmarkEnd w:id="29"/>
    </w:p>
    <w:p w14:paraId="3FAF7B17" w14:textId="06A48438" w:rsidR="00112C4C" w:rsidRDefault="00112C4C" w:rsidP="00112C4C">
      <w:r>
        <w:t xml:space="preserve">We will evaluate the </w:t>
      </w:r>
      <w:r w:rsidR="00BE6257">
        <w:t>aggregate data</w:t>
      </w:r>
      <w:r>
        <w:t xml:space="preserve"> by </w:t>
      </w:r>
    </w:p>
    <w:p w14:paraId="54071A97" w14:textId="64ACCEEF" w:rsidR="00F72510" w:rsidRDefault="00F72510" w:rsidP="00F72510">
      <w:pPr>
        <w:pStyle w:val="ListParagraph"/>
        <w:numPr>
          <w:ilvl w:val="0"/>
          <w:numId w:val="56"/>
        </w:numPr>
      </w:pPr>
      <w:r>
        <w:t>Performing tests to ensure each predictor is extracted correctly</w:t>
      </w:r>
    </w:p>
    <w:p w14:paraId="548B9378" w14:textId="5D3E64CA" w:rsidR="00F72510" w:rsidRDefault="00F72510" w:rsidP="00F72510">
      <w:pPr>
        <w:pStyle w:val="ListParagraph"/>
        <w:numPr>
          <w:ilvl w:val="0"/>
          <w:numId w:val="56"/>
        </w:numPr>
      </w:pPr>
      <w:r>
        <w:t>Performing tests to ensure the matrix multiplication is implemented correctly</w:t>
      </w:r>
    </w:p>
    <w:p w14:paraId="3DAD76AB" w14:textId="5E51F1A8" w:rsidR="00F72510" w:rsidRDefault="00F72510" w:rsidP="00F72510">
      <w:pPr>
        <w:pStyle w:val="ListParagraph"/>
        <w:numPr>
          <w:ilvl w:val="0"/>
          <w:numId w:val="56"/>
        </w:numPr>
      </w:pPr>
      <w:r>
        <w:t xml:space="preserve">Testing the study package on </w:t>
      </w:r>
      <w:r w:rsidR="006C0F4E">
        <w:t xml:space="preserve">a single database </w:t>
      </w:r>
      <w:r>
        <w:t>to ensure all 4 components are extracted and saved</w:t>
      </w:r>
    </w:p>
    <w:p w14:paraId="286636F5" w14:textId="2135B562" w:rsidR="00112C4C" w:rsidRPr="00F13993" w:rsidRDefault="00112C4C" w:rsidP="00112C4C">
      <w:r>
        <w:t xml:space="preserve">The </w:t>
      </w:r>
      <w:r w:rsidR="006C0F4E">
        <w:t xml:space="preserve">PatientLevelPrediction and </w:t>
      </w:r>
      <w:proofErr w:type="spellStart"/>
      <w:r w:rsidR="00F72510">
        <w:t>FeatureExtraction</w:t>
      </w:r>
      <w:proofErr w:type="spellEnd"/>
      <w:r w:rsidR="00F72510">
        <w:t xml:space="preserve"> </w:t>
      </w:r>
      <w:r>
        <w:t>package</w:t>
      </w:r>
      <w:r w:rsidR="006C0F4E">
        <w:t>s</w:t>
      </w:r>
      <w:r>
        <w:t xml:space="preserve">, as well as other OHDSI packages on which </w:t>
      </w:r>
      <w:r w:rsidR="006C0F4E">
        <w:t xml:space="preserve">these </w:t>
      </w:r>
      <w:r>
        <w:t>depends, use unit tests for validation.</w:t>
      </w:r>
    </w:p>
    <w:p w14:paraId="4867EAB3" w14:textId="77777777" w:rsidR="008E259A" w:rsidRDefault="008E259A" w:rsidP="00F13993"/>
    <w:p w14:paraId="51A66C4F" w14:textId="77777777" w:rsidR="0071036B" w:rsidRDefault="00A05DFF" w:rsidP="00A05DFF">
      <w:pPr>
        <w:pStyle w:val="Heading2"/>
      </w:pPr>
      <w:bookmarkStart w:id="30" w:name="_Toc98328043"/>
      <w:r w:rsidRPr="0054294D">
        <w:t xml:space="preserve">Strengths and </w:t>
      </w:r>
      <w:r>
        <w:t>Limitations of the Research M</w:t>
      </w:r>
      <w:r w:rsidRPr="0054294D">
        <w:t>ethods</w:t>
      </w:r>
      <w:bookmarkEnd w:id="30"/>
    </w:p>
    <w:p w14:paraId="7FC67FA4" w14:textId="77777777" w:rsidR="00112C4C" w:rsidRDefault="00112C4C" w:rsidP="008A38C2">
      <w:pPr>
        <w:jc w:val="both"/>
      </w:pPr>
      <w:r>
        <w:t>Strength</w:t>
      </w:r>
    </w:p>
    <w:p w14:paraId="480EEBA9" w14:textId="7EB09829" w:rsidR="00112C4C" w:rsidRDefault="00F72510" w:rsidP="008A38C2">
      <w:pPr>
        <w:pStyle w:val="ListParagraph"/>
        <w:numPr>
          <w:ilvl w:val="0"/>
          <w:numId w:val="6"/>
        </w:numPr>
        <w:jc w:val="both"/>
      </w:pPr>
      <w:r>
        <w:t>This study will enable pooled effects to be estimated across the OHDSI network</w:t>
      </w:r>
    </w:p>
    <w:p w14:paraId="57CA5CF2" w14:textId="7FB806CD" w:rsidR="00F72510" w:rsidRDefault="00F72510" w:rsidP="008A38C2">
      <w:pPr>
        <w:pStyle w:val="ListParagraph"/>
        <w:numPr>
          <w:ilvl w:val="0"/>
          <w:numId w:val="6"/>
        </w:numPr>
        <w:jc w:val="both"/>
      </w:pPr>
      <w:r>
        <w:t>It only requires extracting aggregate data one per site</w:t>
      </w:r>
    </w:p>
    <w:p w14:paraId="51E9D8AA" w14:textId="3BE5D9EF" w:rsidR="00F72510" w:rsidRDefault="00F72510" w:rsidP="008A38C2">
      <w:pPr>
        <w:pStyle w:val="ListParagraph"/>
        <w:numPr>
          <w:ilvl w:val="0"/>
          <w:numId w:val="6"/>
        </w:numPr>
        <w:jc w:val="both"/>
      </w:pPr>
      <w:r>
        <w:t>It is suitable for heterogenous data</w:t>
      </w:r>
    </w:p>
    <w:p w14:paraId="67E512ED" w14:textId="542DA477" w:rsidR="002C2245" w:rsidRPr="0041432D" w:rsidRDefault="00F72510" w:rsidP="00B577DA">
      <w:pPr>
        <w:pStyle w:val="ListParagraph"/>
        <w:numPr>
          <w:ilvl w:val="0"/>
          <w:numId w:val="6"/>
        </w:numPr>
        <w:jc w:val="both"/>
        <w:rPr>
          <w:color w:val="000000" w:themeColor="text1"/>
        </w:rPr>
      </w:pPr>
      <w:r w:rsidRPr="0041432D">
        <w:rPr>
          <w:color w:val="000000" w:themeColor="text1"/>
        </w:rPr>
        <w:t xml:space="preserve">It </w:t>
      </w:r>
      <w:r w:rsidR="00F80BCC" w:rsidRPr="0041432D">
        <w:rPr>
          <w:color w:val="000000" w:themeColor="text1"/>
        </w:rPr>
        <w:t>achieves</w:t>
      </w:r>
      <w:r w:rsidRPr="0041432D">
        <w:rPr>
          <w:color w:val="000000" w:themeColor="text1"/>
        </w:rPr>
        <w:t xml:space="preserve"> </w:t>
      </w:r>
      <w:r w:rsidR="00F55EC7" w:rsidRPr="0041432D">
        <w:rPr>
          <w:color w:val="000000" w:themeColor="text1"/>
        </w:rPr>
        <w:t xml:space="preserve">health information </w:t>
      </w:r>
      <w:r w:rsidR="00676CB5" w:rsidRPr="0041432D">
        <w:rPr>
          <w:color w:val="000000" w:themeColor="text1"/>
        </w:rPr>
        <w:t xml:space="preserve">protection and </w:t>
      </w:r>
      <w:r w:rsidR="008D50A6" w:rsidRPr="0041432D">
        <w:rPr>
          <w:color w:val="000000" w:themeColor="text1"/>
        </w:rPr>
        <w:t xml:space="preserve">encryption </w:t>
      </w:r>
      <w:r w:rsidR="00644847" w:rsidRPr="0041432D">
        <w:rPr>
          <w:color w:val="000000" w:themeColor="text1"/>
        </w:rPr>
        <w:t>for</w:t>
      </w:r>
      <w:r w:rsidR="00034E6D" w:rsidRPr="0041432D">
        <w:rPr>
          <w:color w:val="000000" w:themeColor="text1"/>
        </w:rPr>
        <w:t xml:space="preserve"> both patient- and hospital-level</w:t>
      </w:r>
      <w:r w:rsidR="00613DD2" w:rsidRPr="0041432D">
        <w:rPr>
          <w:color w:val="000000" w:themeColor="text1"/>
        </w:rPr>
        <w:t xml:space="preserve">. </w:t>
      </w:r>
    </w:p>
    <w:p w14:paraId="398D3312" w14:textId="07D27021" w:rsidR="00F41CE4" w:rsidRPr="0041432D" w:rsidRDefault="00910C26" w:rsidP="008A38C2">
      <w:pPr>
        <w:pStyle w:val="ListParagraph"/>
        <w:numPr>
          <w:ilvl w:val="0"/>
          <w:numId w:val="6"/>
        </w:numPr>
        <w:jc w:val="both"/>
        <w:rPr>
          <w:color w:val="000000" w:themeColor="text1"/>
        </w:rPr>
      </w:pPr>
      <w:r w:rsidRPr="0041432D">
        <w:rPr>
          <w:color w:val="000000" w:themeColor="text1"/>
        </w:rPr>
        <w:t xml:space="preserve">It </w:t>
      </w:r>
      <w:r w:rsidR="00FB00DE" w:rsidRPr="0041432D">
        <w:rPr>
          <w:color w:val="000000" w:themeColor="text1"/>
        </w:rPr>
        <w:t xml:space="preserve">ensures the </w:t>
      </w:r>
      <w:r w:rsidR="004B39BC" w:rsidRPr="0041432D">
        <w:rPr>
          <w:color w:val="000000" w:themeColor="text1"/>
        </w:rPr>
        <w:t xml:space="preserve">reliability </w:t>
      </w:r>
      <w:r w:rsidR="008038DD" w:rsidRPr="0041432D">
        <w:rPr>
          <w:color w:val="000000" w:themeColor="text1"/>
        </w:rPr>
        <w:t>of hospital profiling</w:t>
      </w:r>
    </w:p>
    <w:p w14:paraId="7F73815E" w14:textId="77777777" w:rsidR="00112C4C" w:rsidRDefault="00112C4C" w:rsidP="008A38C2">
      <w:pPr>
        <w:jc w:val="both"/>
      </w:pPr>
      <w:r>
        <w:t>Limitations</w:t>
      </w:r>
    </w:p>
    <w:p w14:paraId="0D36DE39" w14:textId="6C15B921" w:rsidR="00112C4C" w:rsidRDefault="00F72510" w:rsidP="008A38C2">
      <w:pPr>
        <w:pStyle w:val="ListParagraph"/>
        <w:numPr>
          <w:ilvl w:val="0"/>
          <w:numId w:val="6"/>
        </w:numPr>
        <w:jc w:val="both"/>
      </w:pPr>
      <w:r>
        <w:t>Many datasets in OHDSI lack specific dates for hospital events and it is not possible to discriminate between patients hospitalized due to COVID-19 and those who catch COVID-19 during hospitalization</w:t>
      </w:r>
    </w:p>
    <w:p w14:paraId="186C18A8" w14:textId="0C34CE82" w:rsidR="00AA6229" w:rsidRDefault="00AA6229" w:rsidP="008A38C2">
      <w:pPr>
        <w:pStyle w:val="ListParagraph"/>
        <w:numPr>
          <w:ilvl w:val="0"/>
          <w:numId w:val="6"/>
        </w:numPr>
        <w:jc w:val="both"/>
      </w:pPr>
      <w:r>
        <w:t xml:space="preserve">Many OHDSI datasets have incomplete death records and only contain inpatient death, however as our outcome is death during hospitalization, this is less of an issue. </w:t>
      </w:r>
    </w:p>
    <w:p w14:paraId="34F9668F" w14:textId="58B82094" w:rsidR="00F72510" w:rsidRDefault="00F72510" w:rsidP="008A38C2">
      <w:pPr>
        <w:pStyle w:val="ListParagraph"/>
        <w:numPr>
          <w:ilvl w:val="0"/>
          <w:numId w:val="6"/>
        </w:numPr>
        <w:jc w:val="both"/>
      </w:pPr>
      <w:r>
        <w:t>Race is not well captured across the OHDSI datasets</w:t>
      </w:r>
    </w:p>
    <w:p w14:paraId="2AC6B3D2" w14:textId="2B3A639B" w:rsidR="00F72510" w:rsidRDefault="00F72510" w:rsidP="008A38C2">
      <w:pPr>
        <w:pStyle w:val="ListParagraph"/>
        <w:numPr>
          <w:ilvl w:val="0"/>
          <w:numId w:val="6"/>
        </w:numPr>
        <w:jc w:val="both"/>
      </w:pPr>
      <w:r>
        <w:t>The sensitivity/PPV of the predictor phenotypes may differ across the datasets</w:t>
      </w:r>
    </w:p>
    <w:p w14:paraId="7A0BE9CD" w14:textId="69A57009" w:rsidR="00A038ED" w:rsidRDefault="00A038ED" w:rsidP="008A38C2">
      <w:pPr>
        <w:pStyle w:val="ListParagraph"/>
        <w:numPr>
          <w:ilvl w:val="0"/>
          <w:numId w:val="6"/>
        </w:numPr>
        <w:jc w:val="both"/>
      </w:pPr>
      <w:r>
        <w:lastRenderedPageBreak/>
        <w:t xml:space="preserve">As this is a </w:t>
      </w:r>
      <w:proofErr w:type="gramStart"/>
      <w:r>
        <w:t>demonstration</w:t>
      </w:r>
      <w:proofErr w:type="gramEnd"/>
      <w:r>
        <w:t xml:space="preserve"> we only include predictors that have been previously identified</w:t>
      </w:r>
    </w:p>
    <w:p w14:paraId="094B4595" w14:textId="77777777" w:rsidR="003A48BF" w:rsidRDefault="003A48BF" w:rsidP="003A48BF">
      <w:pPr>
        <w:pStyle w:val="Heading1"/>
      </w:pPr>
      <w:bookmarkStart w:id="31" w:name="_Toc98328044"/>
      <w:r>
        <w:t>Protection of Human Subjects</w:t>
      </w:r>
      <w:bookmarkEnd w:id="31"/>
    </w:p>
    <w:p w14:paraId="27B92D10" w14:textId="77777777" w:rsidR="003A48BF" w:rsidRDefault="00CC0B47" w:rsidP="008A38C2">
      <w:pPr>
        <w:jc w:val="both"/>
      </w:pPr>
      <w:r>
        <w:t xml:space="preserve">The study is using only de-identified data. Confidentiality of patient records will be </w:t>
      </w:r>
      <w:proofErr w:type="gramStart"/>
      <w:r>
        <w:t>maintained at all times</w:t>
      </w:r>
      <w:proofErr w:type="gramEnd"/>
      <w:r>
        <w:t xml:space="preserve">. All study reports will contain aggregate data only and will not identify individual patients or physicians. </w:t>
      </w:r>
    </w:p>
    <w:p w14:paraId="060280AE" w14:textId="77777777" w:rsidR="003A48BF" w:rsidRDefault="003A48BF" w:rsidP="003A48BF">
      <w:pPr>
        <w:pStyle w:val="Heading1"/>
      </w:pPr>
      <w:bookmarkStart w:id="32" w:name="_Toc98328045"/>
      <w:r>
        <w:t>Plans for Disseminating and Communicating Study Results</w:t>
      </w:r>
      <w:bookmarkEnd w:id="32"/>
    </w:p>
    <w:p w14:paraId="290F39BA" w14:textId="77777777" w:rsidR="006607D7" w:rsidRDefault="004A5EC3" w:rsidP="008A38C2">
      <w:pPr>
        <w:jc w:val="both"/>
      </w:pPr>
      <w:r>
        <w:t>The s</w:t>
      </w:r>
      <w:r w:rsidR="00D27351">
        <w:t>tudy results will be posted on the OHDSI website after completion of the study. At least one paper describing the study and its results will be written and submitted for publication to a peer-reviewed scientific journal.</w:t>
      </w:r>
    </w:p>
    <w:p w14:paraId="05379C57" w14:textId="398623AE" w:rsidR="003211D1" w:rsidRDefault="006607D7" w:rsidP="002F54F2">
      <w:pPr>
        <w:pStyle w:val="Heading1"/>
      </w:pPr>
      <w:bookmarkStart w:id="33" w:name="_Toc98328046"/>
      <w:r>
        <w:t>References</w:t>
      </w:r>
      <w:bookmarkEnd w:id="33"/>
    </w:p>
    <w:p w14:paraId="6A13AACB" w14:textId="0F8C0CC2" w:rsidR="00B0747C" w:rsidRDefault="00B0747C" w:rsidP="00B0747C"/>
    <w:p w14:paraId="0525AE60" w14:textId="5ED01AD4" w:rsidR="00B0747C" w:rsidRPr="00B0747C" w:rsidRDefault="00B0747C" w:rsidP="00B0747C">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B0747C">
        <w:rPr>
          <w:rFonts w:ascii="Calibri" w:hAnsi="Calibri" w:cs="Calibri"/>
          <w:noProof/>
        </w:rPr>
        <w:t>1</w:t>
      </w:r>
      <w:r w:rsidRPr="00B0747C">
        <w:rPr>
          <w:rFonts w:ascii="Calibri" w:hAnsi="Calibri" w:cs="Calibri"/>
          <w:noProof/>
        </w:rPr>
        <w:tab/>
        <w:t xml:space="preserve">Asch DA, Sheils NE, Islam MN, Chen Y, Werner RM, Buresh J, </w:t>
      </w:r>
      <w:r w:rsidRPr="00B0747C">
        <w:rPr>
          <w:rFonts w:ascii="Calibri" w:hAnsi="Calibri" w:cs="Calibri"/>
          <w:i/>
          <w:iCs/>
          <w:noProof/>
        </w:rPr>
        <w:t>et al.</w:t>
      </w:r>
      <w:r w:rsidRPr="00B0747C">
        <w:rPr>
          <w:rFonts w:ascii="Calibri" w:hAnsi="Calibri" w:cs="Calibri"/>
          <w:noProof/>
        </w:rPr>
        <w:t xml:space="preserve"> Variation in US hospital mortality rates for patients admitted with COVID-19 during the first 6 months of the pandemic. </w:t>
      </w:r>
      <w:r w:rsidRPr="00B0747C">
        <w:rPr>
          <w:rFonts w:ascii="Calibri" w:hAnsi="Calibri" w:cs="Calibri"/>
          <w:i/>
          <w:iCs/>
          <w:noProof/>
        </w:rPr>
        <w:t>JAMA Intern Med</w:t>
      </w:r>
      <w:r w:rsidRPr="00B0747C">
        <w:rPr>
          <w:rFonts w:ascii="Calibri" w:hAnsi="Calibri" w:cs="Calibri"/>
          <w:noProof/>
        </w:rPr>
        <w:t xml:space="preserve"> 2021;</w:t>
      </w:r>
      <w:r w:rsidRPr="00B0747C">
        <w:rPr>
          <w:rFonts w:ascii="Calibri" w:hAnsi="Calibri" w:cs="Calibri"/>
          <w:b/>
          <w:bCs/>
          <w:noProof/>
        </w:rPr>
        <w:t>181</w:t>
      </w:r>
      <w:r w:rsidRPr="00B0747C">
        <w:rPr>
          <w:rFonts w:ascii="Calibri" w:hAnsi="Calibri" w:cs="Calibri"/>
          <w:noProof/>
        </w:rPr>
        <w:t>:471–8.</w:t>
      </w:r>
    </w:p>
    <w:p w14:paraId="0AD22E3E" w14:textId="119F51A3" w:rsidR="00B0747C" w:rsidRPr="00B0747C" w:rsidRDefault="00B0747C" w:rsidP="00B0747C">
      <w:r>
        <w:fldChar w:fldCharType="end"/>
      </w:r>
    </w:p>
    <w:p w14:paraId="1C32A548" w14:textId="6D7B3171" w:rsidR="00C40C1B" w:rsidRPr="00A22B27" w:rsidRDefault="003211D1" w:rsidP="00C40C1B">
      <w:pPr>
        <w:pStyle w:val="Heading1"/>
      </w:pPr>
      <w:r>
        <w:br w:type="column"/>
      </w:r>
      <w:bookmarkStart w:id="34" w:name="_Toc98328047"/>
      <w:r w:rsidR="00C40C1B" w:rsidRPr="00046B8C">
        <w:rPr>
          <w:rFonts w:ascii="Calibri" w:hAnsi="Calibri" w:cs="Calibri"/>
        </w:rPr>
        <w:lastRenderedPageBreak/>
        <w:t xml:space="preserve">Appendix: </w:t>
      </w:r>
      <w:r w:rsidR="00FC57DE">
        <w:rPr>
          <w:rFonts w:ascii="Calibri" w:hAnsi="Calibri" w:cs="Calibri"/>
        </w:rPr>
        <w:t>Study Population</w:t>
      </w:r>
      <w:r w:rsidR="00C40C1B" w:rsidRPr="00046B8C">
        <w:rPr>
          <w:rFonts w:ascii="Calibri" w:hAnsi="Calibri" w:cs="Calibri"/>
        </w:rPr>
        <w:t xml:space="preserve"> Definitions</w:t>
      </w:r>
      <w:bookmarkEnd w:id="34"/>
      <w:r w:rsidR="00A22B27" w:rsidRPr="00A22B27">
        <w:t xml:space="preserve"> </w:t>
      </w:r>
    </w:p>
    <w:p w14:paraId="5DFB6ABC" w14:textId="77777777" w:rsidR="00C40C1B" w:rsidRPr="00046B8C" w:rsidRDefault="00C40C1B" w:rsidP="00C40C1B">
      <w:pPr>
        <w:rPr>
          <w:rFonts w:ascii="Calibri" w:hAnsi="Calibri" w:cs="Calibri"/>
          <w:sz w:val="16"/>
          <w:szCs w:val="16"/>
        </w:rPr>
      </w:pPr>
    </w:p>
    <w:p w14:paraId="594EE136" w14:textId="536731E8" w:rsidR="00382522" w:rsidRPr="00046B8C" w:rsidRDefault="00FC57DE" w:rsidP="000C786E">
      <w:pPr>
        <w:rPr>
          <w:rFonts w:ascii="Calibri" w:hAnsi="Calibri" w:cs="Calibri"/>
          <w:sz w:val="16"/>
          <w:szCs w:val="16"/>
          <w:lang w:eastAsia="ko-KR"/>
        </w:rPr>
      </w:pPr>
      <w:r>
        <w:rPr>
          <w:rFonts w:ascii="Calibri" w:hAnsi="Calibri" w:cs="Calibri"/>
        </w:rPr>
        <w:t>[add]</w:t>
      </w:r>
    </w:p>
    <w:p w14:paraId="71851411" w14:textId="77777777" w:rsidR="00382522" w:rsidRDefault="00382522" w:rsidP="00C40C1B">
      <w:pPr>
        <w:rPr>
          <w:rFonts w:ascii="Calibri" w:hAnsi="Calibri" w:cs="Calibri"/>
          <w:lang w:eastAsia="ko-KR"/>
        </w:rPr>
      </w:pPr>
    </w:p>
    <w:sectPr w:rsidR="00382522" w:rsidSect="0074593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9D4D5" w14:textId="77777777" w:rsidR="00E06FEB" w:rsidRDefault="00E06FEB" w:rsidP="0074593E">
      <w:pPr>
        <w:spacing w:after="0" w:line="240" w:lineRule="auto"/>
      </w:pPr>
      <w:r>
        <w:separator/>
      </w:r>
    </w:p>
  </w:endnote>
  <w:endnote w:type="continuationSeparator" w:id="0">
    <w:p w14:paraId="110CB131" w14:textId="77777777" w:rsidR="00E06FEB" w:rsidRDefault="00E06FEB"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oboto">
    <w:panose1 w:val="020B0604020202020204"/>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78CDC" w14:textId="4E94ADC8" w:rsidR="00DD4603" w:rsidRDefault="00DD4603">
    <w:pPr>
      <w:pStyle w:val="Footer"/>
    </w:pPr>
    <w:r>
      <w:t xml:space="preserve">OHDSI </w:t>
    </w:r>
    <w:r w:rsidR="00656FE5">
      <w:t>Study</w:t>
    </w:r>
    <w:r>
      <w:t xml:space="preserve">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99F65" w14:textId="77777777" w:rsidR="00E06FEB" w:rsidRDefault="00E06FEB" w:rsidP="0074593E">
      <w:pPr>
        <w:spacing w:after="0" w:line="240" w:lineRule="auto"/>
      </w:pPr>
      <w:r>
        <w:separator/>
      </w:r>
    </w:p>
  </w:footnote>
  <w:footnote w:type="continuationSeparator" w:id="0">
    <w:p w14:paraId="529B847D" w14:textId="77777777" w:rsidR="00E06FEB" w:rsidRDefault="00E06FEB"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28BF" w14:textId="77777777" w:rsidR="00DD4603" w:rsidRDefault="00DD4603">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rect id="Rectangle 9"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20425a" stroked="f" strokeweight="2pt" w14:anchorId="73C506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v:fill type="gradient" color2="#fccb10" colors="0 #20425a;28836f #20425a;36045f #eb6622" angle="90" focus="100%">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B46"/>
    <w:multiLevelType w:val="multilevel"/>
    <w:tmpl w:val="46C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299A"/>
    <w:multiLevelType w:val="multilevel"/>
    <w:tmpl w:val="79D6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4977"/>
    <w:multiLevelType w:val="multilevel"/>
    <w:tmpl w:val="4C06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3472"/>
    <w:multiLevelType w:val="hybridMultilevel"/>
    <w:tmpl w:val="55BC7650"/>
    <w:lvl w:ilvl="0" w:tplc="580ADE30">
      <w:start w:val="1"/>
      <w:numFmt w:val="bullet"/>
      <w:lvlText w:val=""/>
      <w:lvlJc w:val="left"/>
      <w:pPr>
        <w:tabs>
          <w:tab w:val="num" w:pos="720"/>
        </w:tabs>
        <w:ind w:left="720" w:hanging="360"/>
      </w:pPr>
      <w:rPr>
        <w:rFonts w:ascii="Symbol" w:hAnsi="Symbol" w:hint="default"/>
        <w:sz w:val="20"/>
      </w:rPr>
    </w:lvl>
    <w:lvl w:ilvl="1" w:tplc="6A3861DE">
      <w:start w:val="1"/>
      <w:numFmt w:val="bullet"/>
      <w:lvlText w:val="o"/>
      <w:lvlJc w:val="left"/>
      <w:pPr>
        <w:tabs>
          <w:tab w:val="num" w:pos="1440"/>
        </w:tabs>
        <w:ind w:left="1440" w:hanging="360"/>
      </w:pPr>
      <w:rPr>
        <w:rFonts w:ascii="Courier New" w:hAnsi="Courier New" w:hint="default"/>
        <w:sz w:val="20"/>
      </w:rPr>
    </w:lvl>
    <w:lvl w:ilvl="2" w:tplc="135E7508" w:tentative="1">
      <w:start w:val="1"/>
      <w:numFmt w:val="bullet"/>
      <w:lvlText w:val=""/>
      <w:lvlJc w:val="left"/>
      <w:pPr>
        <w:tabs>
          <w:tab w:val="num" w:pos="2160"/>
        </w:tabs>
        <w:ind w:left="2160" w:hanging="360"/>
      </w:pPr>
      <w:rPr>
        <w:rFonts w:ascii="Wingdings" w:hAnsi="Wingdings" w:hint="default"/>
        <w:sz w:val="20"/>
      </w:rPr>
    </w:lvl>
    <w:lvl w:ilvl="3" w:tplc="1136826A" w:tentative="1">
      <w:start w:val="1"/>
      <w:numFmt w:val="bullet"/>
      <w:lvlText w:val=""/>
      <w:lvlJc w:val="left"/>
      <w:pPr>
        <w:tabs>
          <w:tab w:val="num" w:pos="2880"/>
        </w:tabs>
        <w:ind w:left="2880" w:hanging="360"/>
      </w:pPr>
      <w:rPr>
        <w:rFonts w:ascii="Wingdings" w:hAnsi="Wingdings" w:hint="default"/>
        <w:sz w:val="20"/>
      </w:rPr>
    </w:lvl>
    <w:lvl w:ilvl="4" w:tplc="B40CCB60" w:tentative="1">
      <w:start w:val="1"/>
      <w:numFmt w:val="bullet"/>
      <w:lvlText w:val=""/>
      <w:lvlJc w:val="left"/>
      <w:pPr>
        <w:tabs>
          <w:tab w:val="num" w:pos="3600"/>
        </w:tabs>
        <w:ind w:left="3600" w:hanging="360"/>
      </w:pPr>
      <w:rPr>
        <w:rFonts w:ascii="Wingdings" w:hAnsi="Wingdings" w:hint="default"/>
        <w:sz w:val="20"/>
      </w:rPr>
    </w:lvl>
    <w:lvl w:ilvl="5" w:tplc="BFDAAB72" w:tentative="1">
      <w:start w:val="1"/>
      <w:numFmt w:val="bullet"/>
      <w:lvlText w:val=""/>
      <w:lvlJc w:val="left"/>
      <w:pPr>
        <w:tabs>
          <w:tab w:val="num" w:pos="4320"/>
        </w:tabs>
        <w:ind w:left="4320" w:hanging="360"/>
      </w:pPr>
      <w:rPr>
        <w:rFonts w:ascii="Wingdings" w:hAnsi="Wingdings" w:hint="default"/>
        <w:sz w:val="20"/>
      </w:rPr>
    </w:lvl>
    <w:lvl w:ilvl="6" w:tplc="AA785BE0" w:tentative="1">
      <w:start w:val="1"/>
      <w:numFmt w:val="bullet"/>
      <w:lvlText w:val=""/>
      <w:lvlJc w:val="left"/>
      <w:pPr>
        <w:tabs>
          <w:tab w:val="num" w:pos="5040"/>
        </w:tabs>
        <w:ind w:left="5040" w:hanging="360"/>
      </w:pPr>
      <w:rPr>
        <w:rFonts w:ascii="Wingdings" w:hAnsi="Wingdings" w:hint="default"/>
        <w:sz w:val="20"/>
      </w:rPr>
    </w:lvl>
    <w:lvl w:ilvl="7" w:tplc="F4E6A0BE" w:tentative="1">
      <w:start w:val="1"/>
      <w:numFmt w:val="bullet"/>
      <w:lvlText w:val=""/>
      <w:lvlJc w:val="left"/>
      <w:pPr>
        <w:tabs>
          <w:tab w:val="num" w:pos="5760"/>
        </w:tabs>
        <w:ind w:left="5760" w:hanging="360"/>
      </w:pPr>
      <w:rPr>
        <w:rFonts w:ascii="Wingdings" w:hAnsi="Wingdings" w:hint="default"/>
        <w:sz w:val="20"/>
      </w:rPr>
    </w:lvl>
    <w:lvl w:ilvl="8" w:tplc="03866FE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0A4F"/>
    <w:multiLevelType w:val="multilevel"/>
    <w:tmpl w:val="645CA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8A265A"/>
    <w:multiLevelType w:val="hybridMultilevel"/>
    <w:tmpl w:val="1F568D12"/>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49F541D"/>
    <w:multiLevelType w:val="multilevel"/>
    <w:tmpl w:val="31CA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F703E"/>
    <w:multiLevelType w:val="hybridMultilevel"/>
    <w:tmpl w:val="906028D6"/>
    <w:lvl w:ilvl="0" w:tplc="9D880C8A">
      <w:start w:val="1"/>
      <w:numFmt w:val="bullet"/>
      <w:lvlText w:val=""/>
      <w:lvlJc w:val="left"/>
      <w:pPr>
        <w:tabs>
          <w:tab w:val="num" w:pos="720"/>
        </w:tabs>
        <w:ind w:left="720" w:hanging="360"/>
      </w:pPr>
      <w:rPr>
        <w:rFonts w:ascii="Symbol" w:hAnsi="Symbol" w:hint="default"/>
        <w:sz w:val="20"/>
      </w:rPr>
    </w:lvl>
    <w:lvl w:ilvl="1" w:tplc="78141D68">
      <w:start w:val="1"/>
      <w:numFmt w:val="bullet"/>
      <w:lvlText w:val="o"/>
      <w:lvlJc w:val="left"/>
      <w:pPr>
        <w:tabs>
          <w:tab w:val="num" w:pos="1440"/>
        </w:tabs>
        <w:ind w:left="1440" w:hanging="360"/>
      </w:pPr>
      <w:rPr>
        <w:rFonts w:ascii="Courier New" w:hAnsi="Courier New" w:hint="default"/>
        <w:sz w:val="20"/>
      </w:rPr>
    </w:lvl>
    <w:lvl w:ilvl="2" w:tplc="902A1ACC" w:tentative="1">
      <w:start w:val="1"/>
      <w:numFmt w:val="bullet"/>
      <w:lvlText w:val=""/>
      <w:lvlJc w:val="left"/>
      <w:pPr>
        <w:tabs>
          <w:tab w:val="num" w:pos="2160"/>
        </w:tabs>
        <w:ind w:left="2160" w:hanging="360"/>
      </w:pPr>
      <w:rPr>
        <w:rFonts w:ascii="Wingdings" w:hAnsi="Wingdings" w:hint="default"/>
        <w:sz w:val="20"/>
      </w:rPr>
    </w:lvl>
    <w:lvl w:ilvl="3" w:tplc="4C1C58FA" w:tentative="1">
      <w:start w:val="1"/>
      <w:numFmt w:val="bullet"/>
      <w:lvlText w:val=""/>
      <w:lvlJc w:val="left"/>
      <w:pPr>
        <w:tabs>
          <w:tab w:val="num" w:pos="2880"/>
        </w:tabs>
        <w:ind w:left="2880" w:hanging="360"/>
      </w:pPr>
      <w:rPr>
        <w:rFonts w:ascii="Wingdings" w:hAnsi="Wingdings" w:hint="default"/>
        <w:sz w:val="20"/>
      </w:rPr>
    </w:lvl>
    <w:lvl w:ilvl="4" w:tplc="0ABC0AA2" w:tentative="1">
      <w:start w:val="1"/>
      <w:numFmt w:val="bullet"/>
      <w:lvlText w:val=""/>
      <w:lvlJc w:val="left"/>
      <w:pPr>
        <w:tabs>
          <w:tab w:val="num" w:pos="3600"/>
        </w:tabs>
        <w:ind w:left="3600" w:hanging="360"/>
      </w:pPr>
      <w:rPr>
        <w:rFonts w:ascii="Wingdings" w:hAnsi="Wingdings" w:hint="default"/>
        <w:sz w:val="20"/>
      </w:rPr>
    </w:lvl>
    <w:lvl w:ilvl="5" w:tplc="660AE3E8" w:tentative="1">
      <w:start w:val="1"/>
      <w:numFmt w:val="bullet"/>
      <w:lvlText w:val=""/>
      <w:lvlJc w:val="left"/>
      <w:pPr>
        <w:tabs>
          <w:tab w:val="num" w:pos="4320"/>
        </w:tabs>
        <w:ind w:left="4320" w:hanging="360"/>
      </w:pPr>
      <w:rPr>
        <w:rFonts w:ascii="Wingdings" w:hAnsi="Wingdings" w:hint="default"/>
        <w:sz w:val="20"/>
      </w:rPr>
    </w:lvl>
    <w:lvl w:ilvl="6" w:tplc="DF4A9C10" w:tentative="1">
      <w:start w:val="1"/>
      <w:numFmt w:val="bullet"/>
      <w:lvlText w:val=""/>
      <w:lvlJc w:val="left"/>
      <w:pPr>
        <w:tabs>
          <w:tab w:val="num" w:pos="5040"/>
        </w:tabs>
        <w:ind w:left="5040" w:hanging="360"/>
      </w:pPr>
      <w:rPr>
        <w:rFonts w:ascii="Wingdings" w:hAnsi="Wingdings" w:hint="default"/>
        <w:sz w:val="20"/>
      </w:rPr>
    </w:lvl>
    <w:lvl w:ilvl="7" w:tplc="7F869D52" w:tentative="1">
      <w:start w:val="1"/>
      <w:numFmt w:val="bullet"/>
      <w:lvlText w:val=""/>
      <w:lvlJc w:val="left"/>
      <w:pPr>
        <w:tabs>
          <w:tab w:val="num" w:pos="5760"/>
        </w:tabs>
        <w:ind w:left="5760" w:hanging="360"/>
      </w:pPr>
      <w:rPr>
        <w:rFonts w:ascii="Wingdings" w:hAnsi="Wingdings" w:hint="default"/>
        <w:sz w:val="20"/>
      </w:rPr>
    </w:lvl>
    <w:lvl w:ilvl="8" w:tplc="F4F4E76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1819DC"/>
    <w:multiLevelType w:val="multilevel"/>
    <w:tmpl w:val="A68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00B4D"/>
    <w:multiLevelType w:val="multilevel"/>
    <w:tmpl w:val="526A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DFB264F"/>
    <w:multiLevelType w:val="hybridMultilevel"/>
    <w:tmpl w:val="C3D8D1A6"/>
    <w:lvl w:ilvl="0" w:tplc="C5B063F6">
      <w:start w:val="1"/>
      <w:numFmt w:val="bullet"/>
      <w:lvlText w:val=""/>
      <w:lvlJc w:val="left"/>
      <w:pPr>
        <w:tabs>
          <w:tab w:val="num" w:pos="720"/>
        </w:tabs>
        <w:ind w:left="720" w:hanging="360"/>
      </w:pPr>
      <w:rPr>
        <w:rFonts w:ascii="Symbol" w:hAnsi="Symbol" w:hint="default"/>
        <w:sz w:val="20"/>
      </w:rPr>
    </w:lvl>
    <w:lvl w:ilvl="1" w:tplc="6E88E7AC">
      <w:start w:val="1"/>
      <w:numFmt w:val="bullet"/>
      <w:lvlText w:val="o"/>
      <w:lvlJc w:val="left"/>
      <w:pPr>
        <w:tabs>
          <w:tab w:val="num" w:pos="1440"/>
        </w:tabs>
        <w:ind w:left="1440" w:hanging="360"/>
      </w:pPr>
      <w:rPr>
        <w:rFonts w:ascii="Courier New" w:hAnsi="Courier New" w:hint="default"/>
        <w:sz w:val="20"/>
      </w:rPr>
    </w:lvl>
    <w:lvl w:ilvl="2" w:tplc="4A480CE4" w:tentative="1">
      <w:start w:val="1"/>
      <w:numFmt w:val="bullet"/>
      <w:lvlText w:val=""/>
      <w:lvlJc w:val="left"/>
      <w:pPr>
        <w:tabs>
          <w:tab w:val="num" w:pos="2160"/>
        </w:tabs>
        <w:ind w:left="2160" w:hanging="360"/>
      </w:pPr>
      <w:rPr>
        <w:rFonts w:ascii="Wingdings" w:hAnsi="Wingdings" w:hint="default"/>
        <w:sz w:val="20"/>
      </w:rPr>
    </w:lvl>
    <w:lvl w:ilvl="3" w:tplc="C8D6435A" w:tentative="1">
      <w:start w:val="1"/>
      <w:numFmt w:val="bullet"/>
      <w:lvlText w:val=""/>
      <w:lvlJc w:val="left"/>
      <w:pPr>
        <w:tabs>
          <w:tab w:val="num" w:pos="2880"/>
        </w:tabs>
        <w:ind w:left="2880" w:hanging="360"/>
      </w:pPr>
      <w:rPr>
        <w:rFonts w:ascii="Wingdings" w:hAnsi="Wingdings" w:hint="default"/>
        <w:sz w:val="20"/>
      </w:rPr>
    </w:lvl>
    <w:lvl w:ilvl="4" w:tplc="2BBC4928" w:tentative="1">
      <w:start w:val="1"/>
      <w:numFmt w:val="bullet"/>
      <w:lvlText w:val=""/>
      <w:lvlJc w:val="left"/>
      <w:pPr>
        <w:tabs>
          <w:tab w:val="num" w:pos="3600"/>
        </w:tabs>
        <w:ind w:left="3600" w:hanging="360"/>
      </w:pPr>
      <w:rPr>
        <w:rFonts w:ascii="Wingdings" w:hAnsi="Wingdings" w:hint="default"/>
        <w:sz w:val="20"/>
      </w:rPr>
    </w:lvl>
    <w:lvl w:ilvl="5" w:tplc="11DA2A04" w:tentative="1">
      <w:start w:val="1"/>
      <w:numFmt w:val="bullet"/>
      <w:lvlText w:val=""/>
      <w:lvlJc w:val="left"/>
      <w:pPr>
        <w:tabs>
          <w:tab w:val="num" w:pos="4320"/>
        </w:tabs>
        <w:ind w:left="4320" w:hanging="360"/>
      </w:pPr>
      <w:rPr>
        <w:rFonts w:ascii="Wingdings" w:hAnsi="Wingdings" w:hint="default"/>
        <w:sz w:val="20"/>
      </w:rPr>
    </w:lvl>
    <w:lvl w:ilvl="6" w:tplc="455ADFE4" w:tentative="1">
      <w:start w:val="1"/>
      <w:numFmt w:val="bullet"/>
      <w:lvlText w:val=""/>
      <w:lvlJc w:val="left"/>
      <w:pPr>
        <w:tabs>
          <w:tab w:val="num" w:pos="5040"/>
        </w:tabs>
        <w:ind w:left="5040" w:hanging="360"/>
      </w:pPr>
      <w:rPr>
        <w:rFonts w:ascii="Wingdings" w:hAnsi="Wingdings" w:hint="default"/>
        <w:sz w:val="20"/>
      </w:rPr>
    </w:lvl>
    <w:lvl w:ilvl="7" w:tplc="B12C507C" w:tentative="1">
      <w:start w:val="1"/>
      <w:numFmt w:val="bullet"/>
      <w:lvlText w:val=""/>
      <w:lvlJc w:val="left"/>
      <w:pPr>
        <w:tabs>
          <w:tab w:val="num" w:pos="5760"/>
        </w:tabs>
        <w:ind w:left="5760" w:hanging="360"/>
      </w:pPr>
      <w:rPr>
        <w:rFonts w:ascii="Wingdings" w:hAnsi="Wingdings" w:hint="default"/>
        <w:sz w:val="20"/>
      </w:rPr>
    </w:lvl>
    <w:lvl w:ilvl="8" w:tplc="0AD4B8E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35B07"/>
    <w:multiLevelType w:val="hybridMultilevel"/>
    <w:tmpl w:val="EA76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25ADA"/>
    <w:multiLevelType w:val="hybridMultilevel"/>
    <w:tmpl w:val="6C7EBEA0"/>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D0E3F"/>
    <w:multiLevelType w:val="multilevel"/>
    <w:tmpl w:val="719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16A07"/>
    <w:multiLevelType w:val="multilevel"/>
    <w:tmpl w:val="B306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7602C"/>
    <w:multiLevelType w:val="hybridMultilevel"/>
    <w:tmpl w:val="65AAC336"/>
    <w:lvl w:ilvl="0" w:tplc="732AAE2A">
      <w:start w:val="1"/>
      <w:numFmt w:val="bullet"/>
      <w:lvlText w:val=""/>
      <w:lvlJc w:val="left"/>
      <w:pPr>
        <w:tabs>
          <w:tab w:val="num" w:pos="720"/>
        </w:tabs>
        <w:ind w:left="720" w:hanging="360"/>
      </w:pPr>
      <w:rPr>
        <w:rFonts w:ascii="Symbol" w:hAnsi="Symbol" w:hint="default"/>
        <w:sz w:val="20"/>
      </w:rPr>
    </w:lvl>
    <w:lvl w:ilvl="1" w:tplc="02F6D488">
      <w:start w:val="1"/>
      <w:numFmt w:val="bullet"/>
      <w:lvlText w:val="o"/>
      <w:lvlJc w:val="left"/>
      <w:pPr>
        <w:tabs>
          <w:tab w:val="num" w:pos="1440"/>
        </w:tabs>
        <w:ind w:left="1440" w:hanging="360"/>
      </w:pPr>
      <w:rPr>
        <w:rFonts w:ascii="Courier New" w:hAnsi="Courier New" w:hint="default"/>
        <w:sz w:val="20"/>
      </w:rPr>
    </w:lvl>
    <w:lvl w:ilvl="2" w:tplc="218C6192" w:tentative="1">
      <w:start w:val="1"/>
      <w:numFmt w:val="bullet"/>
      <w:lvlText w:val=""/>
      <w:lvlJc w:val="left"/>
      <w:pPr>
        <w:tabs>
          <w:tab w:val="num" w:pos="2160"/>
        </w:tabs>
        <w:ind w:left="2160" w:hanging="360"/>
      </w:pPr>
      <w:rPr>
        <w:rFonts w:ascii="Wingdings" w:hAnsi="Wingdings" w:hint="default"/>
        <w:sz w:val="20"/>
      </w:rPr>
    </w:lvl>
    <w:lvl w:ilvl="3" w:tplc="A824E068" w:tentative="1">
      <w:start w:val="1"/>
      <w:numFmt w:val="bullet"/>
      <w:lvlText w:val=""/>
      <w:lvlJc w:val="left"/>
      <w:pPr>
        <w:tabs>
          <w:tab w:val="num" w:pos="2880"/>
        </w:tabs>
        <w:ind w:left="2880" w:hanging="360"/>
      </w:pPr>
      <w:rPr>
        <w:rFonts w:ascii="Wingdings" w:hAnsi="Wingdings" w:hint="default"/>
        <w:sz w:val="20"/>
      </w:rPr>
    </w:lvl>
    <w:lvl w:ilvl="4" w:tplc="7570D2DC" w:tentative="1">
      <w:start w:val="1"/>
      <w:numFmt w:val="bullet"/>
      <w:lvlText w:val=""/>
      <w:lvlJc w:val="left"/>
      <w:pPr>
        <w:tabs>
          <w:tab w:val="num" w:pos="3600"/>
        </w:tabs>
        <w:ind w:left="3600" w:hanging="360"/>
      </w:pPr>
      <w:rPr>
        <w:rFonts w:ascii="Wingdings" w:hAnsi="Wingdings" w:hint="default"/>
        <w:sz w:val="20"/>
      </w:rPr>
    </w:lvl>
    <w:lvl w:ilvl="5" w:tplc="BB02C60A" w:tentative="1">
      <w:start w:val="1"/>
      <w:numFmt w:val="bullet"/>
      <w:lvlText w:val=""/>
      <w:lvlJc w:val="left"/>
      <w:pPr>
        <w:tabs>
          <w:tab w:val="num" w:pos="4320"/>
        </w:tabs>
        <w:ind w:left="4320" w:hanging="360"/>
      </w:pPr>
      <w:rPr>
        <w:rFonts w:ascii="Wingdings" w:hAnsi="Wingdings" w:hint="default"/>
        <w:sz w:val="20"/>
      </w:rPr>
    </w:lvl>
    <w:lvl w:ilvl="6" w:tplc="FCB08A3C" w:tentative="1">
      <w:start w:val="1"/>
      <w:numFmt w:val="bullet"/>
      <w:lvlText w:val=""/>
      <w:lvlJc w:val="left"/>
      <w:pPr>
        <w:tabs>
          <w:tab w:val="num" w:pos="5040"/>
        </w:tabs>
        <w:ind w:left="5040" w:hanging="360"/>
      </w:pPr>
      <w:rPr>
        <w:rFonts w:ascii="Wingdings" w:hAnsi="Wingdings" w:hint="default"/>
        <w:sz w:val="20"/>
      </w:rPr>
    </w:lvl>
    <w:lvl w:ilvl="7" w:tplc="9FA2A7E4" w:tentative="1">
      <w:start w:val="1"/>
      <w:numFmt w:val="bullet"/>
      <w:lvlText w:val=""/>
      <w:lvlJc w:val="left"/>
      <w:pPr>
        <w:tabs>
          <w:tab w:val="num" w:pos="5760"/>
        </w:tabs>
        <w:ind w:left="5760" w:hanging="360"/>
      </w:pPr>
      <w:rPr>
        <w:rFonts w:ascii="Wingdings" w:hAnsi="Wingdings" w:hint="default"/>
        <w:sz w:val="20"/>
      </w:rPr>
    </w:lvl>
    <w:lvl w:ilvl="8" w:tplc="4BAC6E6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36E35"/>
    <w:multiLevelType w:val="multilevel"/>
    <w:tmpl w:val="6C82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D4811"/>
    <w:multiLevelType w:val="multilevel"/>
    <w:tmpl w:val="DFDC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C0D5D"/>
    <w:multiLevelType w:val="multilevel"/>
    <w:tmpl w:val="B090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D34DF"/>
    <w:multiLevelType w:val="multilevel"/>
    <w:tmpl w:val="22EA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35514"/>
    <w:multiLevelType w:val="multilevel"/>
    <w:tmpl w:val="5520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7B4D0C"/>
    <w:multiLevelType w:val="hybridMultilevel"/>
    <w:tmpl w:val="48A65534"/>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493A7017"/>
    <w:multiLevelType w:val="multilevel"/>
    <w:tmpl w:val="CB16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F281E"/>
    <w:multiLevelType w:val="multilevel"/>
    <w:tmpl w:val="9EC0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67AB6"/>
    <w:multiLevelType w:val="multilevel"/>
    <w:tmpl w:val="B75C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EC7800"/>
    <w:multiLevelType w:val="multilevel"/>
    <w:tmpl w:val="E8D8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4072E4"/>
    <w:multiLevelType w:val="hybridMultilevel"/>
    <w:tmpl w:val="C7326B48"/>
    <w:lvl w:ilvl="0" w:tplc="709A6056">
      <w:start w:val="1"/>
      <w:numFmt w:val="bullet"/>
      <w:lvlText w:val=""/>
      <w:lvlJc w:val="left"/>
      <w:pPr>
        <w:tabs>
          <w:tab w:val="num" w:pos="720"/>
        </w:tabs>
        <w:ind w:left="720" w:hanging="360"/>
      </w:pPr>
      <w:rPr>
        <w:rFonts w:ascii="Symbol" w:hAnsi="Symbol" w:hint="default"/>
        <w:sz w:val="20"/>
      </w:rPr>
    </w:lvl>
    <w:lvl w:ilvl="1" w:tplc="1B364E24">
      <w:start w:val="1"/>
      <w:numFmt w:val="bullet"/>
      <w:lvlText w:val="o"/>
      <w:lvlJc w:val="left"/>
      <w:pPr>
        <w:tabs>
          <w:tab w:val="num" w:pos="1440"/>
        </w:tabs>
        <w:ind w:left="1440" w:hanging="360"/>
      </w:pPr>
      <w:rPr>
        <w:rFonts w:ascii="Courier New" w:hAnsi="Courier New" w:hint="default"/>
        <w:sz w:val="20"/>
      </w:rPr>
    </w:lvl>
    <w:lvl w:ilvl="2" w:tplc="4C304A0E" w:tentative="1">
      <w:start w:val="1"/>
      <w:numFmt w:val="bullet"/>
      <w:lvlText w:val=""/>
      <w:lvlJc w:val="left"/>
      <w:pPr>
        <w:tabs>
          <w:tab w:val="num" w:pos="2160"/>
        </w:tabs>
        <w:ind w:left="2160" w:hanging="360"/>
      </w:pPr>
      <w:rPr>
        <w:rFonts w:ascii="Wingdings" w:hAnsi="Wingdings" w:hint="default"/>
        <w:sz w:val="20"/>
      </w:rPr>
    </w:lvl>
    <w:lvl w:ilvl="3" w:tplc="5A0263B0" w:tentative="1">
      <w:start w:val="1"/>
      <w:numFmt w:val="bullet"/>
      <w:lvlText w:val=""/>
      <w:lvlJc w:val="left"/>
      <w:pPr>
        <w:tabs>
          <w:tab w:val="num" w:pos="2880"/>
        </w:tabs>
        <w:ind w:left="2880" w:hanging="360"/>
      </w:pPr>
      <w:rPr>
        <w:rFonts w:ascii="Wingdings" w:hAnsi="Wingdings" w:hint="default"/>
        <w:sz w:val="20"/>
      </w:rPr>
    </w:lvl>
    <w:lvl w:ilvl="4" w:tplc="BBB0FB72" w:tentative="1">
      <w:start w:val="1"/>
      <w:numFmt w:val="bullet"/>
      <w:lvlText w:val=""/>
      <w:lvlJc w:val="left"/>
      <w:pPr>
        <w:tabs>
          <w:tab w:val="num" w:pos="3600"/>
        </w:tabs>
        <w:ind w:left="3600" w:hanging="360"/>
      </w:pPr>
      <w:rPr>
        <w:rFonts w:ascii="Wingdings" w:hAnsi="Wingdings" w:hint="default"/>
        <w:sz w:val="20"/>
      </w:rPr>
    </w:lvl>
    <w:lvl w:ilvl="5" w:tplc="D3342914" w:tentative="1">
      <w:start w:val="1"/>
      <w:numFmt w:val="bullet"/>
      <w:lvlText w:val=""/>
      <w:lvlJc w:val="left"/>
      <w:pPr>
        <w:tabs>
          <w:tab w:val="num" w:pos="4320"/>
        </w:tabs>
        <w:ind w:left="4320" w:hanging="360"/>
      </w:pPr>
      <w:rPr>
        <w:rFonts w:ascii="Wingdings" w:hAnsi="Wingdings" w:hint="default"/>
        <w:sz w:val="20"/>
      </w:rPr>
    </w:lvl>
    <w:lvl w:ilvl="6" w:tplc="6D9C85AA" w:tentative="1">
      <w:start w:val="1"/>
      <w:numFmt w:val="bullet"/>
      <w:lvlText w:val=""/>
      <w:lvlJc w:val="left"/>
      <w:pPr>
        <w:tabs>
          <w:tab w:val="num" w:pos="5040"/>
        </w:tabs>
        <w:ind w:left="5040" w:hanging="360"/>
      </w:pPr>
      <w:rPr>
        <w:rFonts w:ascii="Wingdings" w:hAnsi="Wingdings" w:hint="default"/>
        <w:sz w:val="20"/>
      </w:rPr>
    </w:lvl>
    <w:lvl w:ilvl="7" w:tplc="40320EC6" w:tentative="1">
      <w:start w:val="1"/>
      <w:numFmt w:val="bullet"/>
      <w:lvlText w:val=""/>
      <w:lvlJc w:val="left"/>
      <w:pPr>
        <w:tabs>
          <w:tab w:val="num" w:pos="5760"/>
        </w:tabs>
        <w:ind w:left="5760" w:hanging="360"/>
      </w:pPr>
      <w:rPr>
        <w:rFonts w:ascii="Wingdings" w:hAnsi="Wingdings" w:hint="default"/>
        <w:sz w:val="20"/>
      </w:rPr>
    </w:lvl>
    <w:lvl w:ilvl="8" w:tplc="31608DEC"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75DB0"/>
    <w:multiLevelType w:val="multilevel"/>
    <w:tmpl w:val="FF82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A157D"/>
    <w:multiLevelType w:val="hybridMultilevel"/>
    <w:tmpl w:val="21565358"/>
    <w:lvl w:ilvl="0" w:tplc="41048304">
      <w:start w:val="1"/>
      <w:numFmt w:val="bullet"/>
      <w:lvlText w:val=""/>
      <w:lvlJc w:val="left"/>
      <w:pPr>
        <w:tabs>
          <w:tab w:val="num" w:pos="720"/>
        </w:tabs>
        <w:ind w:left="720" w:hanging="360"/>
      </w:pPr>
      <w:rPr>
        <w:rFonts w:ascii="Symbol" w:hAnsi="Symbol" w:hint="default"/>
        <w:sz w:val="20"/>
      </w:rPr>
    </w:lvl>
    <w:lvl w:ilvl="1" w:tplc="A8DA538A">
      <w:start w:val="1"/>
      <w:numFmt w:val="bullet"/>
      <w:lvlText w:val="o"/>
      <w:lvlJc w:val="left"/>
      <w:pPr>
        <w:tabs>
          <w:tab w:val="num" w:pos="1440"/>
        </w:tabs>
        <w:ind w:left="1440" w:hanging="360"/>
      </w:pPr>
      <w:rPr>
        <w:rFonts w:ascii="Courier New" w:hAnsi="Courier New" w:hint="default"/>
        <w:sz w:val="20"/>
      </w:rPr>
    </w:lvl>
    <w:lvl w:ilvl="2" w:tplc="358CC664" w:tentative="1">
      <w:start w:val="1"/>
      <w:numFmt w:val="bullet"/>
      <w:lvlText w:val=""/>
      <w:lvlJc w:val="left"/>
      <w:pPr>
        <w:tabs>
          <w:tab w:val="num" w:pos="2160"/>
        </w:tabs>
        <w:ind w:left="2160" w:hanging="360"/>
      </w:pPr>
      <w:rPr>
        <w:rFonts w:ascii="Wingdings" w:hAnsi="Wingdings" w:hint="default"/>
        <w:sz w:val="20"/>
      </w:rPr>
    </w:lvl>
    <w:lvl w:ilvl="3" w:tplc="9B022062" w:tentative="1">
      <w:start w:val="1"/>
      <w:numFmt w:val="bullet"/>
      <w:lvlText w:val=""/>
      <w:lvlJc w:val="left"/>
      <w:pPr>
        <w:tabs>
          <w:tab w:val="num" w:pos="2880"/>
        </w:tabs>
        <w:ind w:left="2880" w:hanging="360"/>
      </w:pPr>
      <w:rPr>
        <w:rFonts w:ascii="Wingdings" w:hAnsi="Wingdings" w:hint="default"/>
        <w:sz w:val="20"/>
      </w:rPr>
    </w:lvl>
    <w:lvl w:ilvl="4" w:tplc="B40CD4BA" w:tentative="1">
      <w:start w:val="1"/>
      <w:numFmt w:val="bullet"/>
      <w:lvlText w:val=""/>
      <w:lvlJc w:val="left"/>
      <w:pPr>
        <w:tabs>
          <w:tab w:val="num" w:pos="3600"/>
        </w:tabs>
        <w:ind w:left="3600" w:hanging="360"/>
      </w:pPr>
      <w:rPr>
        <w:rFonts w:ascii="Wingdings" w:hAnsi="Wingdings" w:hint="default"/>
        <w:sz w:val="20"/>
      </w:rPr>
    </w:lvl>
    <w:lvl w:ilvl="5" w:tplc="5EF42E70" w:tentative="1">
      <w:start w:val="1"/>
      <w:numFmt w:val="bullet"/>
      <w:lvlText w:val=""/>
      <w:lvlJc w:val="left"/>
      <w:pPr>
        <w:tabs>
          <w:tab w:val="num" w:pos="4320"/>
        </w:tabs>
        <w:ind w:left="4320" w:hanging="360"/>
      </w:pPr>
      <w:rPr>
        <w:rFonts w:ascii="Wingdings" w:hAnsi="Wingdings" w:hint="default"/>
        <w:sz w:val="20"/>
      </w:rPr>
    </w:lvl>
    <w:lvl w:ilvl="6" w:tplc="0BBEFBC4" w:tentative="1">
      <w:start w:val="1"/>
      <w:numFmt w:val="bullet"/>
      <w:lvlText w:val=""/>
      <w:lvlJc w:val="left"/>
      <w:pPr>
        <w:tabs>
          <w:tab w:val="num" w:pos="5040"/>
        </w:tabs>
        <w:ind w:left="5040" w:hanging="360"/>
      </w:pPr>
      <w:rPr>
        <w:rFonts w:ascii="Wingdings" w:hAnsi="Wingdings" w:hint="default"/>
        <w:sz w:val="20"/>
      </w:rPr>
    </w:lvl>
    <w:lvl w:ilvl="7" w:tplc="30BCE434" w:tentative="1">
      <w:start w:val="1"/>
      <w:numFmt w:val="bullet"/>
      <w:lvlText w:val=""/>
      <w:lvlJc w:val="left"/>
      <w:pPr>
        <w:tabs>
          <w:tab w:val="num" w:pos="5760"/>
        </w:tabs>
        <w:ind w:left="5760" w:hanging="360"/>
      </w:pPr>
      <w:rPr>
        <w:rFonts w:ascii="Wingdings" w:hAnsi="Wingdings" w:hint="default"/>
        <w:sz w:val="20"/>
      </w:rPr>
    </w:lvl>
    <w:lvl w:ilvl="8" w:tplc="5B286DEE"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757F6"/>
    <w:multiLevelType w:val="multilevel"/>
    <w:tmpl w:val="9B88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14739"/>
    <w:multiLevelType w:val="multilevel"/>
    <w:tmpl w:val="3BEC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5311A5"/>
    <w:multiLevelType w:val="hybridMultilevel"/>
    <w:tmpl w:val="41FE0EC0"/>
    <w:lvl w:ilvl="0" w:tplc="21CE3798">
      <w:start w:val="1"/>
      <w:numFmt w:val="bullet"/>
      <w:lvlText w:val=""/>
      <w:lvlJc w:val="left"/>
      <w:pPr>
        <w:tabs>
          <w:tab w:val="num" w:pos="720"/>
        </w:tabs>
        <w:ind w:left="720" w:hanging="360"/>
      </w:pPr>
      <w:rPr>
        <w:rFonts w:ascii="Symbol" w:hAnsi="Symbol" w:hint="default"/>
        <w:sz w:val="20"/>
      </w:rPr>
    </w:lvl>
    <w:lvl w:ilvl="1" w:tplc="2D5C7EAA">
      <w:start w:val="1"/>
      <w:numFmt w:val="bullet"/>
      <w:lvlText w:val="o"/>
      <w:lvlJc w:val="left"/>
      <w:pPr>
        <w:tabs>
          <w:tab w:val="num" w:pos="1440"/>
        </w:tabs>
        <w:ind w:left="1440" w:hanging="360"/>
      </w:pPr>
      <w:rPr>
        <w:rFonts w:ascii="Courier New" w:hAnsi="Courier New" w:hint="default"/>
        <w:sz w:val="20"/>
      </w:rPr>
    </w:lvl>
    <w:lvl w:ilvl="2" w:tplc="E6D2CD30" w:tentative="1">
      <w:start w:val="1"/>
      <w:numFmt w:val="bullet"/>
      <w:lvlText w:val=""/>
      <w:lvlJc w:val="left"/>
      <w:pPr>
        <w:tabs>
          <w:tab w:val="num" w:pos="2160"/>
        </w:tabs>
        <w:ind w:left="2160" w:hanging="360"/>
      </w:pPr>
      <w:rPr>
        <w:rFonts w:ascii="Wingdings" w:hAnsi="Wingdings" w:hint="default"/>
        <w:sz w:val="20"/>
      </w:rPr>
    </w:lvl>
    <w:lvl w:ilvl="3" w:tplc="4EF43BF4" w:tentative="1">
      <w:start w:val="1"/>
      <w:numFmt w:val="bullet"/>
      <w:lvlText w:val=""/>
      <w:lvlJc w:val="left"/>
      <w:pPr>
        <w:tabs>
          <w:tab w:val="num" w:pos="2880"/>
        </w:tabs>
        <w:ind w:left="2880" w:hanging="360"/>
      </w:pPr>
      <w:rPr>
        <w:rFonts w:ascii="Wingdings" w:hAnsi="Wingdings" w:hint="default"/>
        <w:sz w:val="20"/>
      </w:rPr>
    </w:lvl>
    <w:lvl w:ilvl="4" w:tplc="55E001C0" w:tentative="1">
      <w:start w:val="1"/>
      <w:numFmt w:val="bullet"/>
      <w:lvlText w:val=""/>
      <w:lvlJc w:val="left"/>
      <w:pPr>
        <w:tabs>
          <w:tab w:val="num" w:pos="3600"/>
        </w:tabs>
        <w:ind w:left="3600" w:hanging="360"/>
      </w:pPr>
      <w:rPr>
        <w:rFonts w:ascii="Wingdings" w:hAnsi="Wingdings" w:hint="default"/>
        <w:sz w:val="20"/>
      </w:rPr>
    </w:lvl>
    <w:lvl w:ilvl="5" w:tplc="729E70C4" w:tentative="1">
      <w:start w:val="1"/>
      <w:numFmt w:val="bullet"/>
      <w:lvlText w:val=""/>
      <w:lvlJc w:val="left"/>
      <w:pPr>
        <w:tabs>
          <w:tab w:val="num" w:pos="4320"/>
        </w:tabs>
        <w:ind w:left="4320" w:hanging="360"/>
      </w:pPr>
      <w:rPr>
        <w:rFonts w:ascii="Wingdings" w:hAnsi="Wingdings" w:hint="default"/>
        <w:sz w:val="20"/>
      </w:rPr>
    </w:lvl>
    <w:lvl w:ilvl="6" w:tplc="9104C466" w:tentative="1">
      <w:start w:val="1"/>
      <w:numFmt w:val="bullet"/>
      <w:lvlText w:val=""/>
      <w:lvlJc w:val="left"/>
      <w:pPr>
        <w:tabs>
          <w:tab w:val="num" w:pos="5040"/>
        </w:tabs>
        <w:ind w:left="5040" w:hanging="360"/>
      </w:pPr>
      <w:rPr>
        <w:rFonts w:ascii="Wingdings" w:hAnsi="Wingdings" w:hint="default"/>
        <w:sz w:val="20"/>
      </w:rPr>
    </w:lvl>
    <w:lvl w:ilvl="7" w:tplc="264E02A8" w:tentative="1">
      <w:start w:val="1"/>
      <w:numFmt w:val="bullet"/>
      <w:lvlText w:val=""/>
      <w:lvlJc w:val="left"/>
      <w:pPr>
        <w:tabs>
          <w:tab w:val="num" w:pos="5760"/>
        </w:tabs>
        <w:ind w:left="5760" w:hanging="360"/>
      </w:pPr>
      <w:rPr>
        <w:rFonts w:ascii="Wingdings" w:hAnsi="Wingdings" w:hint="default"/>
        <w:sz w:val="20"/>
      </w:rPr>
    </w:lvl>
    <w:lvl w:ilvl="8" w:tplc="32DEC7F0"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174F1F"/>
    <w:multiLevelType w:val="multilevel"/>
    <w:tmpl w:val="53AA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B87AD9"/>
    <w:multiLevelType w:val="hybridMultilevel"/>
    <w:tmpl w:val="35E4E7C2"/>
    <w:lvl w:ilvl="0" w:tplc="AA36655A">
      <w:start w:val="1"/>
      <w:numFmt w:val="bullet"/>
      <w:lvlText w:val=""/>
      <w:lvlJc w:val="left"/>
      <w:pPr>
        <w:tabs>
          <w:tab w:val="num" w:pos="720"/>
        </w:tabs>
        <w:ind w:left="720" w:hanging="360"/>
      </w:pPr>
      <w:rPr>
        <w:rFonts w:ascii="Symbol" w:hAnsi="Symbol" w:hint="default"/>
        <w:sz w:val="20"/>
      </w:rPr>
    </w:lvl>
    <w:lvl w:ilvl="1" w:tplc="C1D22A5E">
      <w:start w:val="1"/>
      <w:numFmt w:val="bullet"/>
      <w:lvlText w:val="o"/>
      <w:lvlJc w:val="left"/>
      <w:pPr>
        <w:tabs>
          <w:tab w:val="num" w:pos="1440"/>
        </w:tabs>
        <w:ind w:left="1440" w:hanging="360"/>
      </w:pPr>
      <w:rPr>
        <w:rFonts w:ascii="Courier New" w:hAnsi="Courier New" w:hint="default"/>
        <w:sz w:val="20"/>
      </w:rPr>
    </w:lvl>
    <w:lvl w:ilvl="2" w:tplc="BE020E30" w:tentative="1">
      <w:start w:val="1"/>
      <w:numFmt w:val="bullet"/>
      <w:lvlText w:val=""/>
      <w:lvlJc w:val="left"/>
      <w:pPr>
        <w:tabs>
          <w:tab w:val="num" w:pos="2160"/>
        </w:tabs>
        <w:ind w:left="2160" w:hanging="360"/>
      </w:pPr>
      <w:rPr>
        <w:rFonts w:ascii="Wingdings" w:hAnsi="Wingdings" w:hint="default"/>
        <w:sz w:val="20"/>
      </w:rPr>
    </w:lvl>
    <w:lvl w:ilvl="3" w:tplc="BF0247A4" w:tentative="1">
      <w:start w:val="1"/>
      <w:numFmt w:val="bullet"/>
      <w:lvlText w:val=""/>
      <w:lvlJc w:val="left"/>
      <w:pPr>
        <w:tabs>
          <w:tab w:val="num" w:pos="2880"/>
        </w:tabs>
        <w:ind w:left="2880" w:hanging="360"/>
      </w:pPr>
      <w:rPr>
        <w:rFonts w:ascii="Wingdings" w:hAnsi="Wingdings" w:hint="default"/>
        <w:sz w:val="20"/>
      </w:rPr>
    </w:lvl>
    <w:lvl w:ilvl="4" w:tplc="C08AE0D2" w:tentative="1">
      <w:start w:val="1"/>
      <w:numFmt w:val="bullet"/>
      <w:lvlText w:val=""/>
      <w:lvlJc w:val="left"/>
      <w:pPr>
        <w:tabs>
          <w:tab w:val="num" w:pos="3600"/>
        </w:tabs>
        <w:ind w:left="3600" w:hanging="360"/>
      </w:pPr>
      <w:rPr>
        <w:rFonts w:ascii="Wingdings" w:hAnsi="Wingdings" w:hint="default"/>
        <w:sz w:val="20"/>
      </w:rPr>
    </w:lvl>
    <w:lvl w:ilvl="5" w:tplc="6F38245E" w:tentative="1">
      <w:start w:val="1"/>
      <w:numFmt w:val="bullet"/>
      <w:lvlText w:val=""/>
      <w:lvlJc w:val="left"/>
      <w:pPr>
        <w:tabs>
          <w:tab w:val="num" w:pos="4320"/>
        </w:tabs>
        <w:ind w:left="4320" w:hanging="360"/>
      </w:pPr>
      <w:rPr>
        <w:rFonts w:ascii="Wingdings" w:hAnsi="Wingdings" w:hint="default"/>
        <w:sz w:val="20"/>
      </w:rPr>
    </w:lvl>
    <w:lvl w:ilvl="6" w:tplc="A4A61036" w:tentative="1">
      <w:start w:val="1"/>
      <w:numFmt w:val="bullet"/>
      <w:lvlText w:val=""/>
      <w:lvlJc w:val="left"/>
      <w:pPr>
        <w:tabs>
          <w:tab w:val="num" w:pos="5040"/>
        </w:tabs>
        <w:ind w:left="5040" w:hanging="360"/>
      </w:pPr>
      <w:rPr>
        <w:rFonts w:ascii="Wingdings" w:hAnsi="Wingdings" w:hint="default"/>
        <w:sz w:val="20"/>
      </w:rPr>
    </w:lvl>
    <w:lvl w:ilvl="7" w:tplc="5F98A1C4" w:tentative="1">
      <w:start w:val="1"/>
      <w:numFmt w:val="bullet"/>
      <w:lvlText w:val=""/>
      <w:lvlJc w:val="left"/>
      <w:pPr>
        <w:tabs>
          <w:tab w:val="num" w:pos="5760"/>
        </w:tabs>
        <w:ind w:left="5760" w:hanging="360"/>
      </w:pPr>
      <w:rPr>
        <w:rFonts w:ascii="Wingdings" w:hAnsi="Wingdings" w:hint="default"/>
        <w:sz w:val="20"/>
      </w:rPr>
    </w:lvl>
    <w:lvl w:ilvl="8" w:tplc="43A0D544"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992EC0"/>
    <w:multiLevelType w:val="multilevel"/>
    <w:tmpl w:val="8C72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22D35"/>
    <w:multiLevelType w:val="hybridMultilevel"/>
    <w:tmpl w:val="AD784EE6"/>
    <w:lvl w:ilvl="0" w:tplc="139A62DA">
      <w:start w:val="2"/>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5" w15:restartNumberingAfterBreak="0">
    <w:nsid w:val="707E6DEE"/>
    <w:multiLevelType w:val="multilevel"/>
    <w:tmpl w:val="3226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6B5FCD"/>
    <w:multiLevelType w:val="hybridMultilevel"/>
    <w:tmpl w:val="12D03104"/>
    <w:lvl w:ilvl="0" w:tplc="D9787582">
      <w:start w:val="1"/>
      <w:numFmt w:val="bullet"/>
      <w:lvlText w:val="●"/>
      <w:lvlJc w:val="left"/>
      <w:pPr>
        <w:ind w:left="720" w:hanging="360"/>
      </w:pPr>
      <w:rPr>
        <w:rFonts w:ascii="Roboto" w:eastAsia="Roboto" w:hAnsi="Roboto" w:cs="Roboto"/>
        <w:color w:val="333333"/>
        <w:sz w:val="18"/>
        <w:szCs w:val="18"/>
        <w:highlight w:val="white"/>
        <w:u w:val="none"/>
      </w:rPr>
    </w:lvl>
    <w:lvl w:ilvl="1" w:tplc="63B6BEC0">
      <w:start w:val="1"/>
      <w:numFmt w:val="bullet"/>
      <w:lvlText w:val="○"/>
      <w:lvlJc w:val="left"/>
      <w:pPr>
        <w:ind w:left="1440" w:hanging="360"/>
      </w:pPr>
      <w:rPr>
        <w:rFonts w:ascii="Roboto" w:eastAsia="Roboto" w:hAnsi="Roboto" w:cs="Roboto"/>
        <w:color w:val="333333"/>
        <w:sz w:val="18"/>
        <w:szCs w:val="18"/>
        <w:highlight w:val="white"/>
        <w:u w:val="none"/>
      </w:rPr>
    </w:lvl>
    <w:lvl w:ilvl="2" w:tplc="6D0ABA6E">
      <w:start w:val="1"/>
      <w:numFmt w:val="bullet"/>
      <w:lvlText w:val="■"/>
      <w:lvlJc w:val="left"/>
      <w:pPr>
        <w:ind w:left="2160" w:hanging="360"/>
      </w:pPr>
      <w:rPr>
        <w:u w:val="none"/>
      </w:rPr>
    </w:lvl>
    <w:lvl w:ilvl="3" w:tplc="803C16C4">
      <w:start w:val="1"/>
      <w:numFmt w:val="bullet"/>
      <w:lvlText w:val="●"/>
      <w:lvlJc w:val="left"/>
      <w:pPr>
        <w:ind w:left="2880" w:hanging="360"/>
      </w:pPr>
      <w:rPr>
        <w:u w:val="none"/>
      </w:rPr>
    </w:lvl>
    <w:lvl w:ilvl="4" w:tplc="CE96F490">
      <w:start w:val="1"/>
      <w:numFmt w:val="bullet"/>
      <w:lvlText w:val="○"/>
      <w:lvlJc w:val="left"/>
      <w:pPr>
        <w:ind w:left="3600" w:hanging="360"/>
      </w:pPr>
      <w:rPr>
        <w:u w:val="none"/>
      </w:rPr>
    </w:lvl>
    <w:lvl w:ilvl="5" w:tplc="BDEEDD1A">
      <w:start w:val="1"/>
      <w:numFmt w:val="bullet"/>
      <w:lvlText w:val="■"/>
      <w:lvlJc w:val="left"/>
      <w:pPr>
        <w:ind w:left="4320" w:hanging="360"/>
      </w:pPr>
      <w:rPr>
        <w:u w:val="none"/>
      </w:rPr>
    </w:lvl>
    <w:lvl w:ilvl="6" w:tplc="B55E4502">
      <w:start w:val="1"/>
      <w:numFmt w:val="bullet"/>
      <w:lvlText w:val="●"/>
      <w:lvlJc w:val="left"/>
      <w:pPr>
        <w:ind w:left="5040" w:hanging="360"/>
      </w:pPr>
      <w:rPr>
        <w:u w:val="none"/>
      </w:rPr>
    </w:lvl>
    <w:lvl w:ilvl="7" w:tplc="BEFA3660">
      <w:start w:val="1"/>
      <w:numFmt w:val="bullet"/>
      <w:lvlText w:val="○"/>
      <w:lvlJc w:val="left"/>
      <w:pPr>
        <w:ind w:left="5760" w:hanging="360"/>
      </w:pPr>
      <w:rPr>
        <w:u w:val="none"/>
      </w:rPr>
    </w:lvl>
    <w:lvl w:ilvl="8" w:tplc="8C041352">
      <w:start w:val="1"/>
      <w:numFmt w:val="bullet"/>
      <w:lvlText w:val="■"/>
      <w:lvlJc w:val="left"/>
      <w:pPr>
        <w:ind w:left="6480" w:hanging="360"/>
      </w:pPr>
      <w:rPr>
        <w:u w:val="none"/>
      </w:rPr>
    </w:lvl>
  </w:abstractNum>
  <w:abstractNum w:abstractNumId="47"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4EE260B"/>
    <w:multiLevelType w:val="multilevel"/>
    <w:tmpl w:val="4D4E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3C3F73"/>
    <w:multiLevelType w:val="hybridMultilevel"/>
    <w:tmpl w:val="DC287398"/>
    <w:lvl w:ilvl="0" w:tplc="FEAE0ED6">
      <w:start w:val="1"/>
      <w:numFmt w:val="bullet"/>
      <w:lvlText w:val=""/>
      <w:lvlJc w:val="left"/>
      <w:pPr>
        <w:tabs>
          <w:tab w:val="num" w:pos="720"/>
        </w:tabs>
        <w:ind w:left="720" w:hanging="360"/>
      </w:pPr>
      <w:rPr>
        <w:rFonts w:ascii="Symbol" w:hAnsi="Symbol" w:hint="default"/>
        <w:sz w:val="20"/>
      </w:rPr>
    </w:lvl>
    <w:lvl w:ilvl="1" w:tplc="93606876">
      <w:start w:val="1"/>
      <w:numFmt w:val="bullet"/>
      <w:lvlText w:val="o"/>
      <w:lvlJc w:val="left"/>
      <w:pPr>
        <w:tabs>
          <w:tab w:val="num" w:pos="1440"/>
        </w:tabs>
        <w:ind w:left="1440" w:hanging="360"/>
      </w:pPr>
      <w:rPr>
        <w:rFonts w:ascii="Courier New" w:hAnsi="Courier New" w:hint="default"/>
        <w:sz w:val="20"/>
      </w:rPr>
    </w:lvl>
    <w:lvl w:ilvl="2" w:tplc="0C4AB320" w:tentative="1">
      <w:start w:val="1"/>
      <w:numFmt w:val="bullet"/>
      <w:lvlText w:val=""/>
      <w:lvlJc w:val="left"/>
      <w:pPr>
        <w:tabs>
          <w:tab w:val="num" w:pos="2160"/>
        </w:tabs>
        <w:ind w:left="2160" w:hanging="360"/>
      </w:pPr>
      <w:rPr>
        <w:rFonts w:ascii="Wingdings" w:hAnsi="Wingdings" w:hint="default"/>
        <w:sz w:val="20"/>
      </w:rPr>
    </w:lvl>
    <w:lvl w:ilvl="3" w:tplc="437A14A8" w:tentative="1">
      <w:start w:val="1"/>
      <w:numFmt w:val="bullet"/>
      <w:lvlText w:val=""/>
      <w:lvlJc w:val="left"/>
      <w:pPr>
        <w:tabs>
          <w:tab w:val="num" w:pos="2880"/>
        </w:tabs>
        <w:ind w:left="2880" w:hanging="360"/>
      </w:pPr>
      <w:rPr>
        <w:rFonts w:ascii="Wingdings" w:hAnsi="Wingdings" w:hint="default"/>
        <w:sz w:val="20"/>
      </w:rPr>
    </w:lvl>
    <w:lvl w:ilvl="4" w:tplc="DD40A188" w:tentative="1">
      <w:start w:val="1"/>
      <w:numFmt w:val="bullet"/>
      <w:lvlText w:val=""/>
      <w:lvlJc w:val="left"/>
      <w:pPr>
        <w:tabs>
          <w:tab w:val="num" w:pos="3600"/>
        </w:tabs>
        <w:ind w:left="3600" w:hanging="360"/>
      </w:pPr>
      <w:rPr>
        <w:rFonts w:ascii="Wingdings" w:hAnsi="Wingdings" w:hint="default"/>
        <w:sz w:val="20"/>
      </w:rPr>
    </w:lvl>
    <w:lvl w:ilvl="5" w:tplc="7558435A" w:tentative="1">
      <w:start w:val="1"/>
      <w:numFmt w:val="bullet"/>
      <w:lvlText w:val=""/>
      <w:lvlJc w:val="left"/>
      <w:pPr>
        <w:tabs>
          <w:tab w:val="num" w:pos="4320"/>
        </w:tabs>
        <w:ind w:left="4320" w:hanging="360"/>
      </w:pPr>
      <w:rPr>
        <w:rFonts w:ascii="Wingdings" w:hAnsi="Wingdings" w:hint="default"/>
        <w:sz w:val="20"/>
      </w:rPr>
    </w:lvl>
    <w:lvl w:ilvl="6" w:tplc="22BAA6EE" w:tentative="1">
      <w:start w:val="1"/>
      <w:numFmt w:val="bullet"/>
      <w:lvlText w:val=""/>
      <w:lvlJc w:val="left"/>
      <w:pPr>
        <w:tabs>
          <w:tab w:val="num" w:pos="5040"/>
        </w:tabs>
        <w:ind w:left="5040" w:hanging="360"/>
      </w:pPr>
      <w:rPr>
        <w:rFonts w:ascii="Wingdings" w:hAnsi="Wingdings" w:hint="default"/>
        <w:sz w:val="20"/>
      </w:rPr>
    </w:lvl>
    <w:lvl w:ilvl="7" w:tplc="78E0A0C6" w:tentative="1">
      <w:start w:val="1"/>
      <w:numFmt w:val="bullet"/>
      <w:lvlText w:val=""/>
      <w:lvlJc w:val="left"/>
      <w:pPr>
        <w:tabs>
          <w:tab w:val="num" w:pos="5760"/>
        </w:tabs>
        <w:ind w:left="5760" w:hanging="360"/>
      </w:pPr>
      <w:rPr>
        <w:rFonts w:ascii="Wingdings" w:hAnsi="Wingdings" w:hint="default"/>
        <w:sz w:val="20"/>
      </w:rPr>
    </w:lvl>
    <w:lvl w:ilvl="8" w:tplc="734C9FB0"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90707"/>
    <w:multiLevelType w:val="multilevel"/>
    <w:tmpl w:val="75942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6381B63"/>
    <w:multiLevelType w:val="multilevel"/>
    <w:tmpl w:val="9488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653FE"/>
    <w:multiLevelType w:val="multilevel"/>
    <w:tmpl w:val="1190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DF7C13"/>
    <w:multiLevelType w:val="multilevel"/>
    <w:tmpl w:val="82DC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B81CA1"/>
    <w:multiLevelType w:val="multilevel"/>
    <w:tmpl w:val="F36E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13"/>
  </w:num>
  <w:num w:numId="4">
    <w:abstractNumId w:val="18"/>
  </w:num>
  <w:num w:numId="5">
    <w:abstractNumId w:val="16"/>
  </w:num>
  <w:num w:numId="6">
    <w:abstractNumId w:val="0"/>
  </w:num>
  <w:num w:numId="7">
    <w:abstractNumId w:val="28"/>
  </w:num>
  <w:num w:numId="8">
    <w:abstractNumId w:val="17"/>
  </w:num>
  <w:num w:numId="9">
    <w:abstractNumId w:val="6"/>
  </w:num>
  <w:num w:numId="10">
    <w:abstractNumId w:val="34"/>
  </w:num>
  <w:num w:numId="11">
    <w:abstractNumId w:val="10"/>
  </w:num>
  <w:num w:numId="12">
    <w:abstractNumId w:val="46"/>
  </w:num>
  <w:num w:numId="13">
    <w:abstractNumId w:val="49"/>
  </w:num>
  <w:num w:numId="14">
    <w:abstractNumId w:val="47"/>
  </w:num>
  <w:num w:numId="15">
    <w:abstractNumId w:val="33"/>
  </w:num>
  <w:num w:numId="16">
    <w:abstractNumId w:val="44"/>
  </w:num>
  <w:num w:numId="17">
    <w:abstractNumId w:val="9"/>
  </w:num>
  <w:num w:numId="18">
    <w:abstractNumId w:val="36"/>
  </w:num>
  <w:num w:numId="19">
    <w:abstractNumId w:val="38"/>
  </w:num>
  <w:num w:numId="20">
    <w:abstractNumId w:val="24"/>
  </w:num>
  <w:num w:numId="21">
    <w:abstractNumId w:val="14"/>
  </w:num>
  <w:num w:numId="22">
    <w:abstractNumId w:val="41"/>
  </w:num>
  <w:num w:numId="23">
    <w:abstractNumId w:val="43"/>
  </w:num>
  <w:num w:numId="24">
    <w:abstractNumId w:val="27"/>
  </w:num>
  <w:num w:numId="25">
    <w:abstractNumId w:val="53"/>
  </w:num>
  <w:num w:numId="26">
    <w:abstractNumId w:val="20"/>
  </w:num>
  <w:num w:numId="27">
    <w:abstractNumId w:val="21"/>
  </w:num>
  <w:num w:numId="28">
    <w:abstractNumId w:val="37"/>
  </w:num>
  <w:num w:numId="29">
    <w:abstractNumId w:val="11"/>
  </w:num>
  <w:num w:numId="30">
    <w:abstractNumId w:val="7"/>
  </w:num>
  <w:num w:numId="31">
    <w:abstractNumId w:val="12"/>
  </w:num>
  <w:num w:numId="32">
    <w:abstractNumId w:val="39"/>
  </w:num>
  <w:num w:numId="33">
    <w:abstractNumId w:val="51"/>
  </w:num>
  <w:num w:numId="34">
    <w:abstractNumId w:val="29"/>
  </w:num>
  <w:num w:numId="35">
    <w:abstractNumId w:val="8"/>
  </w:num>
  <w:num w:numId="36">
    <w:abstractNumId w:val="22"/>
  </w:num>
  <w:num w:numId="37">
    <w:abstractNumId w:val="23"/>
  </w:num>
  <w:num w:numId="38">
    <w:abstractNumId w:val="50"/>
  </w:num>
  <w:num w:numId="39">
    <w:abstractNumId w:val="3"/>
  </w:num>
  <w:num w:numId="40">
    <w:abstractNumId w:val="31"/>
  </w:num>
  <w:num w:numId="41">
    <w:abstractNumId w:val="40"/>
  </w:num>
  <w:num w:numId="42">
    <w:abstractNumId w:val="2"/>
  </w:num>
  <w:num w:numId="43">
    <w:abstractNumId w:val="30"/>
  </w:num>
  <w:num w:numId="44">
    <w:abstractNumId w:val="35"/>
  </w:num>
  <w:num w:numId="45">
    <w:abstractNumId w:val="4"/>
  </w:num>
  <w:num w:numId="46">
    <w:abstractNumId w:val="1"/>
  </w:num>
  <w:num w:numId="47">
    <w:abstractNumId w:val="45"/>
  </w:num>
  <w:num w:numId="48">
    <w:abstractNumId w:val="19"/>
  </w:num>
  <w:num w:numId="49">
    <w:abstractNumId w:val="55"/>
  </w:num>
  <w:num w:numId="50">
    <w:abstractNumId w:val="26"/>
  </w:num>
  <w:num w:numId="51">
    <w:abstractNumId w:val="54"/>
  </w:num>
  <w:num w:numId="52">
    <w:abstractNumId w:val="42"/>
  </w:num>
  <w:num w:numId="53">
    <w:abstractNumId w:val="56"/>
  </w:num>
  <w:num w:numId="54">
    <w:abstractNumId w:val="32"/>
  </w:num>
  <w:num w:numId="55">
    <w:abstractNumId w:val="48"/>
  </w:num>
  <w:num w:numId="56">
    <w:abstractNumId w:val="15"/>
  </w:num>
  <w:num w:numId="57">
    <w:abstractNumId w:val="52"/>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ps, Jenna [JRDGB]">
    <w15:presenceInfo w15:providerId="AD" w15:userId="S::jreps@its.jnj.com::959b2b9a-6d22-461e-a261-6693b47e14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1D33"/>
    <w:rsid w:val="000037CF"/>
    <w:rsid w:val="000047AB"/>
    <w:rsid w:val="00004858"/>
    <w:rsid w:val="000052F7"/>
    <w:rsid w:val="000104A2"/>
    <w:rsid w:val="000113B4"/>
    <w:rsid w:val="00012FB5"/>
    <w:rsid w:val="00014FE5"/>
    <w:rsid w:val="000159BB"/>
    <w:rsid w:val="00015EC2"/>
    <w:rsid w:val="00016FC5"/>
    <w:rsid w:val="0002084E"/>
    <w:rsid w:val="00020DCB"/>
    <w:rsid w:val="00020F02"/>
    <w:rsid w:val="00022A7E"/>
    <w:rsid w:val="000242FF"/>
    <w:rsid w:val="00024BAA"/>
    <w:rsid w:val="00024D44"/>
    <w:rsid w:val="00026504"/>
    <w:rsid w:val="00030572"/>
    <w:rsid w:val="00031C35"/>
    <w:rsid w:val="000332BD"/>
    <w:rsid w:val="000344C6"/>
    <w:rsid w:val="00034E6D"/>
    <w:rsid w:val="00036F96"/>
    <w:rsid w:val="0003775C"/>
    <w:rsid w:val="00042096"/>
    <w:rsid w:val="00042688"/>
    <w:rsid w:val="00042F69"/>
    <w:rsid w:val="00043224"/>
    <w:rsid w:val="0004407D"/>
    <w:rsid w:val="000443C2"/>
    <w:rsid w:val="0004773C"/>
    <w:rsid w:val="0005015A"/>
    <w:rsid w:val="0005097C"/>
    <w:rsid w:val="00051302"/>
    <w:rsid w:val="00052187"/>
    <w:rsid w:val="00054D03"/>
    <w:rsid w:val="0005500D"/>
    <w:rsid w:val="00056480"/>
    <w:rsid w:val="00056A7A"/>
    <w:rsid w:val="0006023B"/>
    <w:rsid w:val="0006129D"/>
    <w:rsid w:val="000619A3"/>
    <w:rsid w:val="00061FB6"/>
    <w:rsid w:val="0006204B"/>
    <w:rsid w:val="00064DE3"/>
    <w:rsid w:val="00065E95"/>
    <w:rsid w:val="0006718B"/>
    <w:rsid w:val="00067524"/>
    <w:rsid w:val="00067659"/>
    <w:rsid w:val="000722D9"/>
    <w:rsid w:val="00072DC4"/>
    <w:rsid w:val="0007323D"/>
    <w:rsid w:val="000741F5"/>
    <w:rsid w:val="000755F9"/>
    <w:rsid w:val="00077F9D"/>
    <w:rsid w:val="00080AB3"/>
    <w:rsid w:val="00080B16"/>
    <w:rsid w:val="00080EDA"/>
    <w:rsid w:val="00081565"/>
    <w:rsid w:val="000820C2"/>
    <w:rsid w:val="00082D4F"/>
    <w:rsid w:val="000832AC"/>
    <w:rsid w:val="000834B4"/>
    <w:rsid w:val="00083FF3"/>
    <w:rsid w:val="0008539C"/>
    <w:rsid w:val="00085DF4"/>
    <w:rsid w:val="0008666A"/>
    <w:rsid w:val="00090F7A"/>
    <w:rsid w:val="00091B3E"/>
    <w:rsid w:val="0009249C"/>
    <w:rsid w:val="00092C87"/>
    <w:rsid w:val="0009329C"/>
    <w:rsid w:val="000939C1"/>
    <w:rsid w:val="00094171"/>
    <w:rsid w:val="000945AB"/>
    <w:rsid w:val="000A0FEC"/>
    <w:rsid w:val="000A44DF"/>
    <w:rsid w:val="000A4AC6"/>
    <w:rsid w:val="000A4EA7"/>
    <w:rsid w:val="000A5413"/>
    <w:rsid w:val="000A5F19"/>
    <w:rsid w:val="000B0952"/>
    <w:rsid w:val="000B339C"/>
    <w:rsid w:val="000B416F"/>
    <w:rsid w:val="000B6DC7"/>
    <w:rsid w:val="000C1DE1"/>
    <w:rsid w:val="000C2E88"/>
    <w:rsid w:val="000C3168"/>
    <w:rsid w:val="000C4C74"/>
    <w:rsid w:val="000C58B4"/>
    <w:rsid w:val="000C59CF"/>
    <w:rsid w:val="000C5D00"/>
    <w:rsid w:val="000C5F53"/>
    <w:rsid w:val="000C68CA"/>
    <w:rsid w:val="000C786E"/>
    <w:rsid w:val="000D2DC3"/>
    <w:rsid w:val="000D2F7E"/>
    <w:rsid w:val="000D3B81"/>
    <w:rsid w:val="000D46CF"/>
    <w:rsid w:val="000D575F"/>
    <w:rsid w:val="000D6FC8"/>
    <w:rsid w:val="000D7DDE"/>
    <w:rsid w:val="000E1A06"/>
    <w:rsid w:val="000E2BC2"/>
    <w:rsid w:val="000E3CC1"/>
    <w:rsid w:val="000E4F1A"/>
    <w:rsid w:val="000E566A"/>
    <w:rsid w:val="000E5D33"/>
    <w:rsid w:val="000E637A"/>
    <w:rsid w:val="000F0CE6"/>
    <w:rsid w:val="000F16AC"/>
    <w:rsid w:val="000F1EBB"/>
    <w:rsid w:val="000F27DA"/>
    <w:rsid w:val="000F2976"/>
    <w:rsid w:val="000F2F1C"/>
    <w:rsid w:val="000F6608"/>
    <w:rsid w:val="000F7017"/>
    <w:rsid w:val="001012D0"/>
    <w:rsid w:val="00102A43"/>
    <w:rsid w:val="001058F1"/>
    <w:rsid w:val="00106CBC"/>
    <w:rsid w:val="001075FA"/>
    <w:rsid w:val="001076CC"/>
    <w:rsid w:val="001078E6"/>
    <w:rsid w:val="001105E8"/>
    <w:rsid w:val="0011071A"/>
    <w:rsid w:val="00111C23"/>
    <w:rsid w:val="00112C4C"/>
    <w:rsid w:val="00112FB6"/>
    <w:rsid w:val="00113F78"/>
    <w:rsid w:val="00116C8B"/>
    <w:rsid w:val="001172B1"/>
    <w:rsid w:val="001174FC"/>
    <w:rsid w:val="00120679"/>
    <w:rsid w:val="00121440"/>
    <w:rsid w:val="00121DB6"/>
    <w:rsid w:val="0012208C"/>
    <w:rsid w:val="00122173"/>
    <w:rsid w:val="00122877"/>
    <w:rsid w:val="00123169"/>
    <w:rsid w:val="00124037"/>
    <w:rsid w:val="0012488D"/>
    <w:rsid w:val="00124943"/>
    <w:rsid w:val="0012511A"/>
    <w:rsid w:val="0012676A"/>
    <w:rsid w:val="00127070"/>
    <w:rsid w:val="0012757B"/>
    <w:rsid w:val="00130CDE"/>
    <w:rsid w:val="0013167F"/>
    <w:rsid w:val="001332A0"/>
    <w:rsid w:val="00140251"/>
    <w:rsid w:val="00140ADB"/>
    <w:rsid w:val="00141315"/>
    <w:rsid w:val="001430B5"/>
    <w:rsid w:val="00143C57"/>
    <w:rsid w:val="00144D0B"/>
    <w:rsid w:val="00146C4C"/>
    <w:rsid w:val="00146C64"/>
    <w:rsid w:val="001523F5"/>
    <w:rsid w:val="00153673"/>
    <w:rsid w:val="001542F2"/>
    <w:rsid w:val="00154533"/>
    <w:rsid w:val="00157C17"/>
    <w:rsid w:val="00157F8D"/>
    <w:rsid w:val="00160036"/>
    <w:rsid w:val="00160C77"/>
    <w:rsid w:val="00161FAF"/>
    <w:rsid w:val="00162BA0"/>
    <w:rsid w:val="00163C71"/>
    <w:rsid w:val="00165C5D"/>
    <w:rsid w:val="00166B9B"/>
    <w:rsid w:val="00167004"/>
    <w:rsid w:val="0016760E"/>
    <w:rsid w:val="001706F6"/>
    <w:rsid w:val="001710BC"/>
    <w:rsid w:val="001720F3"/>
    <w:rsid w:val="00173623"/>
    <w:rsid w:val="00176A9A"/>
    <w:rsid w:val="00176C19"/>
    <w:rsid w:val="00180C7D"/>
    <w:rsid w:val="00180D6B"/>
    <w:rsid w:val="001846CB"/>
    <w:rsid w:val="00184A2F"/>
    <w:rsid w:val="0018706D"/>
    <w:rsid w:val="001948DD"/>
    <w:rsid w:val="00197DCD"/>
    <w:rsid w:val="001A291F"/>
    <w:rsid w:val="001A4A28"/>
    <w:rsid w:val="001A6DE0"/>
    <w:rsid w:val="001B0472"/>
    <w:rsid w:val="001B5319"/>
    <w:rsid w:val="001B63BC"/>
    <w:rsid w:val="001B6F19"/>
    <w:rsid w:val="001B76B5"/>
    <w:rsid w:val="001C06B0"/>
    <w:rsid w:val="001C1EA9"/>
    <w:rsid w:val="001C6514"/>
    <w:rsid w:val="001C653C"/>
    <w:rsid w:val="001C6EF1"/>
    <w:rsid w:val="001C6F2D"/>
    <w:rsid w:val="001C785B"/>
    <w:rsid w:val="001D1EA9"/>
    <w:rsid w:val="001D1EFE"/>
    <w:rsid w:val="001D2497"/>
    <w:rsid w:val="001D2E89"/>
    <w:rsid w:val="001D7368"/>
    <w:rsid w:val="001E084F"/>
    <w:rsid w:val="001E1169"/>
    <w:rsid w:val="001E1EF6"/>
    <w:rsid w:val="001E2392"/>
    <w:rsid w:val="001E30CF"/>
    <w:rsid w:val="001E3220"/>
    <w:rsid w:val="001E338B"/>
    <w:rsid w:val="001E5B62"/>
    <w:rsid w:val="001F1712"/>
    <w:rsid w:val="001F224C"/>
    <w:rsid w:val="001F7BA9"/>
    <w:rsid w:val="00200F89"/>
    <w:rsid w:val="0020111A"/>
    <w:rsid w:val="00203FB5"/>
    <w:rsid w:val="00204413"/>
    <w:rsid w:val="00204B23"/>
    <w:rsid w:val="002055C5"/>
    <w:rsid w:val="00205E40"/>
    <w:rsid w:val="00210B90"/>
    <w:rsid w:val="00213CF5"/>
    <w:rsid w:val="00213E80"/>
    <w:rsid w:val="00213F40"/>
    <w:rsid w:val="00217089"/>
    <w:rsid w:val="00217163"/>
    <w:rsid w:val="00220960"/>
    <w:rsid w:val="002221E8"/>
    <w:rsid w:val="00225164"/>
    <w:rsid w:val="002261ED"/>
    <w:rsid w:val="0022649F"/>
    <w:rsid w:val="00226DD5"/>
    <w:rsid w:val="002276A5"/>
    <w:rsid w:val="00230561"/>
    <w:rsid w:val="002328EE"/>
    <w:rsid w:val="0023398B"/>
    <w:rsid w:val="00235733"/>
    <w:rsid w:val="00240579"/>
    <w:rsid w:val="002406D5"/>
    <w:rsid w:val="00240C40"/>
    <w:rsid w:val="00240D23"/>
    <w:rsid w:val="0024120F"/>
    <w:rsid w:val="00241CED"/>
    <w:rsid w:val="00250B6F"/>
    <w:rsid w:val="00251097"/>
    <w:rsid w:val="00251647"/>
    <w:rsid w:val="00252A1F"/>
    <w:rsid w:val="00254B76"/>
    <w:rsid w:val="00256C8C"/>
    <w:rsid w:val="0025710B"/>
    <w:rsid w:val="00261048"/>
    <w:rsid w:val="002610B2"/>
    <w:rsid w:val="002623E9"/>
    <w:rsid w:val="0026480A"/>
    <w:rsid w:val="00265A22"/>
    <w:rsid w:val="00266E89"/>
    <w:rsid w:val="00270434"/>
    <w:rsid w:val="00273313"/>
    <w:rsid w:val="00275989"/>
    <w:rsid w:val="00276243"/>
    <w:rsid w:val="00276BE6"/>
    <w:rsid w:val="00280D45"/>
    <w:rsid w:val="00280EE3"/>
    <w:rsid w:val="00283B70"/>
    <w:rsid w:val="002842D9"/>
    <w:rsid w:val="00284588"/>
    <w:rsid w:val="00284DCB"/>
    <w:rsid w:val="00284F94"/>
    <w:rsid w:val="00285474"/>
    <w:rsid w:val="00286D5B"/>
    <w:rsid w:val="00287CE8"/>
    <w:rsid w:val="00290637"/>
    <w:rsid w:val="00292F94"/>
    <w:rsid w:val="00293096"/>
    <w:rsid w:val="00293C31"/>
    <w:rsid w:val="00294133"/>
    <w:rsid w:val="00295D12"/>
    <w:rsid w:val="002973BB"/>
    <w:rsid w:val="00297A72"/>
    <w:rsid w:val="00297BB1"/>
    <w:rsid w:val="00297BE1"/>
    <w:rsid w:val="002A1322"/>
    <w:rsid w:val="002A1C1A"/>
    <w:rsid w:val="002A2F3C"/>
    <w:rsid w:val="002A4663"/>
    <w:rsid w:val="002A4CFA"/>
    <w:rsid w:val="002A5323"/>
    <w:rsid w:val="002A588A"/>
    <w:rsid w:val="002B25DE"/>
    <w:rsid w:val="002B2907"/>
    <w:rsid w:val="002B2C62"/>
    <w:rsid w:val="002B3152"/>
    <w:rsid w:val="002B55A8"/>
    <w:rsid w:val="002B6846"/>
    <w:rsid w:val="002B7631"/>
    <w:rsid w:val="002C1203"/>
    <w:rsid w:val="002C2245"/>
    <w:rsid w:val="002C3813"/>
    <w:rsid w:val="002C41D8"/>
    <w:rsid w:val="002C5716"/>
    <w:rsid w:val="002C6E95"/>
    <w:rsid w:val="002C7801"/>
    <w:rsid w:val="002D120B"/>
    <w:rsid w:val="002D1908"/>
    <w:rsid w:val="002D1AA3"/>
    <w:rsid w:val="002D2403"/>
    <w:rsid w:val="002D525E"/>
    <w:rsid w:val="002D6E10"/>
    <w:rsid w:val="002E38B8"/>
    <w:rsid w:val="002E5446"/>
    <w:rsid w:val="002E5F31"/>
    <w:rsid w:val="002E6EF1"/>
    <w:rsid w:val="002E7FF9"/>
    <w:rsid w:val="002F1879"/>
    <w:rsid w:val="002F308A"/>
    <w:rsid w:val="002F54F2"/>
    <w:rsid w:val="002F5ADB"/>
    <w:rsid w:val="002F715E"/>
    <w:rsid w:val="002F7D65"/>
    <w:rsid w:val="00300ED7"/>
    <w:rsid w:val="00301C31"/>
    <w:rsid w:val="003029C0"/>
    <w:rsid w:val="0030339C"/>
    <w:rsid w:val="00303DBE"/>
    <w:rsid w:val="00304B80"/>
    <w:rsid w:val="0030547C"/>
    <w:rsid w:val="0030619B"/>
    <w:rsid w:val="0030708D"/>
    <w:rsid w:val="00315C06"/>
    <w:rsid w:val="003161AF"/>
    <w:rsid w:val="00317716"/>
    <w:rsid w:val="0031779D"/>
    <w:rsid w:val="003211D1"/>
    <w:rsid w:val="003221CE"/>
    <w:rsid w:val="0032294D"/>
    <w:rsid w:val="00325C73"/>
    <w:rsid w:val="003277FB"/>
    <w:rsid w:val="00330A90"/>
    <w:rsid w:val="003322DA"/>
    <w:rsid w:val="00332D11"/>
    <w:rsid w:val="00332E9D"/>
    <w:rsid w:val="0033332D"/>
    <w:rsid w:val="00334D84"/>
    <w:rsid w:val="00335C97"/>
    <w:rsid w:val="003374CF"/>
    <w:rsid w:val="003374E1"/>
    <w:rsid w:val="00341347"/>
    <w:rsid w:val="00342567"/>
    <w:rsid w:val="00342A5C"/>
    <w:rsid w:val="003438B3"/>
    <w:rsid w:val="00344B05"/>
    <w:rsid w:val="003463E1"/>
    <w:rsid w:val="003465EA"/>
    <w:rsid w:val="00346CDF"/>
    <w:rsid w:val="00346FF3"/>
    <w:rsid w:val="00347C33"/>
    <w:rsid w:val="0035094B"/>
    <w:rsid w:val="00351ADB"/>
    <w:rsid w:val="00352E4E"/>
    <w:rsid w:val="00354647"/>
    <w:rsid w:val="00354C2C"/>
    <w:rsid w:val="00356A6D"/>
    <w:rsid w:val="003635BE"/>
    <w:rsid w:val="003641BC"/>
    <w:rsid w:val="00364646"/>
    <w:rsid w:val="003654C3"/>
    <w:rsid w:val="00367319"/>
    <w:rsid w:val="003679A0"/>
    <w:rsid w:val="003711F2"/>
    <w:rsid w:val="00371295"/>
    <w:rsid w:val="00371B51"/>
    <w:rsid w:val="0037243F"/>
    <w:rsid w:val="00373CC3"/>
    <w:rsid w:val="0037436A"/>
    <w:rsid w:val="00376CC4"/>
    <w:rsid w:val="00376D67"/>
    <w:rsid w:val="00376F03"/>
    <w:rsid w:val="0037700C"/>
    <w:rsid w:val="00380A8A"/>
    <w:rsid w:val="00381412"/>
    <w:rsid w:val="003815F9"/>
    <w:rsid w:val="00381AE1"/>
    <w:rsid w:val="003820EF"/>
    <w:rsid w:val="00382522"/>
    <w:rsid w:val="00383D11"/>
    <w:rsid w:val="003841FF"/>
    <w:rsid w:val="00384442"/>
    <w:rsid w:val="00386BAF"/>
    <w:rsid w:val="00393390"/>
    <w:rsid w:val="00396739"/>
    <w:rsid w:val="003972BE"/>
    <w:rsid w:val="003A1230"/>
    <w:rsid w:val="003A3F1C"/>
    <w:rsid w:val="003A4227"/>
    <w:rsid w:val="003A48BF"/>
    <w:rsid w:val="003A4D3D"/>
    <w:rsid w:val="003A613F"/>
    <w:rsid w:val="003A6923"/>
    <w:rsid w:val="003A7244"/>
    <w:rsid w:val="003A7C05"/>
    <w:rsid w:val="003B00B5"/>
    <w:rsid w:val="003B0895"/>
    <w:rsid w:val="003B0E99"/>
    <w:rsid w:val="003B3F4E"/>
    <w:rsid w:val="003B5940"/>
    <w:rsid w:val="003B6563"/>
    <w:rsid w:val="003B656D"/>
    <w:rsid w:val="003B6A87"/>
    <w:rsid w:val="003B6F05"/>
    <w:rsid w:val="003C0160"/>
    <w:rsid w:val="003C0683"/>
    <w:rsid w:val="003C0BFF"/>
    <w:rsid w:val="003C4779"/>
    <w:rsid w:val="003C4BCF"/>
    <w:rsid w:val="003C5D5D"/>
    <w:rsid w:val="003C630B"/>
    <w:rsid w:val="003C673A"/>
    <w:rsid w:val="003C6E46"/>
    <w:rsid w:val="003D0A4A"/>
    <w:rsid w:val="003D317B"/>
    <w:rsid w:val="003E153B"/>
    <w:rsid w:val="003E2970"/>
    <w:rsid w:val="003E3F6E"/>
    <w:rsid w:val="003E41DD"/>
    <w:rsid w:val="003E47C3"/>
    <w:rsid w:val="003E55D5"/>
    <w:rsid w:val="003E7DD0"/>
    <w:rsid w:val="003F0900"/>
    <w:rsid w:val="003F0A17"/>
    <w:rsid w:val="003F16EB"/>
    <w:rsid w:val="003F2A9A"/>
    <w:rsid w:val="003F5091"/>
    <w:rsid w:val="003F63CA"/>
    <w:rsid w:val="003F6457"/>
    <w:rsid w:val="00401126"/>
    <w:rsid w:val="0040297A"/>
    <w:rsid w:val="00403ED3"/>
    <w:rsid w:val="00404D22"/>
    <w:rsid w:val="00404D55"/>
    <w:rsid w:val="0040533D"/>
    <w:rsid w:val="00405F88"/>
    <w:rsid w:val="00406FA1"/>
    <w:rsid w:val="00410363"/>
    <w:rsid w:val="00411B9D"/>
    <w:rsid w:val="004126C8"/>
    <w:rsid w:val="00412C63"/>
    <w:rsid w:val="00413AAC"/>
    <w:rsid w:val="00413DAC"/>
    <w:rsid w:val="00413EFD"/>
    <w:rsid w:val="00414125"/>
    <w:rsid w:val="0041432D"/>
    <w:rsid w:val="00414EDA"/>
    <w:rsid w:val="00415406"/>
    <w:rsid w:val="00415687"/>
    <w:rsid w:val="00416200"/>
    <w:rsid w:val="004163C2"/>
    <w:rsid w:val="00417A43"/>
    <w:rsid w:val="00417EEE"/>
    <w:rsid w:val="00420A85"/>
    <w:rsid w:val="00421946"/>
    <w:rsid w:val="004220CE"/>
    <w:rsid w:val="00422114"/>
    <w:rsid w:val="004227AE"/>
    <w:rsid w:val="00423AAB"/>
    <w:rsid w:val="00423CDE"/>
    <w:rsid w:val="0042471D"/>
    <w:rsid w:val="00424C2A"/>
    <w:rsid w:val="004262F8"/>
    <w:rsid w:val="00431DA7"/>
    <w:rsid w:val="00433713"/>
    <w:rsid w:val="004357C8"/>
    <w:rsid w:val="004362E5"/>
    <w:rsid w:val="00436F69"/>
    <w:rsid w:val="00440830"/>
    <w:rsid w:val="00440F56"/>
    <w:rsid w:val="00444A4E"/>
    <w:rsid w:val="00446E29"/>
    <w:rsid w:val="00447120"/>
    <w:rsid w:val="00450F15"/>
    <w:rsid w:val="0045184F"/>
    <w:rsid w:val="00451854"/>
    <w:rsid w:val="00452100"/>
    <w:rsid w:val="004522C1"/>
    <w:rsid w:val="0045302B"/>
    <w:rsid w:val="0045314F"/>
    <w:rsid w:val="0045606F"/>
    <w:rsid w:val="0045624C"/>
    <w:rsid w:val="00457255"/>
    <w:rsid w:val="0046095C"/>
    <w:rsid w:val="004631DA"/>
    <w:rsid w:val="004635F0"/>
    <w:rsid w:val="00466082"/>
    <w:rsid w:val="004660B8"/>
    <w:rsid w:val="00467D6A"/>
    <w:rsid w:val="00470FDA"/>
    <w:rsid w:val="004718EE"/>
    <w:rsid w:val="004724FA"/>
    <w:rsid w:val="00472842"/>
    <w:rsid w:val="00472DB2"/>
    <w:rsid w:val="00473299"/>
    <w:rsid w:val="00474268"/>
    <w:rsid w:val="00475353"/>
    <w:rsid w:val="004878E3"/>
    <w:rsid w:val="00487E41"/>
    <w:rsid w:val="00487F21"/>
    <w:rsid w:val="004909D0"/>
    <w:rsid w:val="00490F76"/>
    <w:rsid w:val="004911CD"/>
    <w:rsid w:val="004921C4"/>
    <w:rsid w:val="0049270D"/>
    <w:rsid w:val="00492972"/>
    <w:rsid w:val="00493336"/>
    <w:rsid w:val="00493A16"/>
    <w:rsid w:val="00493B8D"/>
    <w:rsid w:val="004942A2"/>
    <w:rsid w:val="00494699"/>
    <w:rsid w:val="004951DA"/>
    <w:rsid w:val="00497DA6"/>
    <w:rsid w:val="004A1755"/>
    <w:rsid w:val="004A1A28"/>
    <w:rsid w:val="004A1C95"/>
    <w:rsid w:val="004A289C"/>
    <w:rsid w:val="004A373F"/>
    <w:rsid w:val="004A394D"/>
    <w:rsid w:val="004A3B4A"/>
    <w:rsid w:val="004A4CFD"/>
    <w:rsid w:val="004A4D59"/>
    <w:rsid w:val="004A53FB"/>
    <w:rsid w:val="004A55E0"/>
    <w:rsid w:val="004A5EC3"/>
    <w:rsid w:val="004B06D3"/>
    <w:rsid w:val="004B18B8"/>
    <w:rsid w:val="004B2806"/>
    <w:rsid w:val="004B2F5E"/>
    <w:rsid w:val="004B3862"/>
    <w:rsid w:val="004B39BC"/>
    <w:rsid w:val="004B444E"/>
    <w:rsid w:val="004B679F"/>
    <w:rsid w:val="004B73CA"/>
    <w:rsid w:val="004C0B3F"/>
    <w:rsid w:val="004C12E6"/>
    <w:rsid w:val="004C1F94"/>
    <w:rsid w:val="004C2A2F"/>
    <w:rsid w:val="004C5C23"/>
    <w:rsid w:val="004C7153"/>
    <w:rsid w:val="004C74C9"/>
    <w:rsid w:val="004D24A2"/>
    <w:rsid w:val="004D3289"/>
    <w:rsid w:val="004D43F5"/>
    <w:rsid w:val="004D7897"/>
    <w:rsid w:val="004E6409"/>
    <w:rsid w:val="004E7362"/>
    <w:rsid w:val="004E7973"/>
    <w:rsid w:val="004F00B8"/>
    <w:rsid w:val="004F2115"/>
    <w:rsid w:val="004F2B4D"/>
    <w:rsid w:val="004F3636"/>
    <w:rsid w:val="004F36F1"/>
    <w:rsid w:val="004F4454"/>
    <w:rsid w:val="004F46BE"/>
    <w:rsid w:val="004F74D2"/>
    <w:rsid w:val="00501A52"/>
    <w:rsid w:val="00502F6A"/>
    <w:rsid w:val="00505BF8"/>
    <w:rsid w:val="00505F97"/>
    <w:rsid w:val="00506BC6"/>
    <w:rsid w:val="00507801"/>
    <w:rsid w:val="0051170E"/>
    <w:rsid w:val="00514724"/>
    <w:rsid w:val="00515190"/>
    <w:rsid w:val="00515CDD"/>
    <w:rsid w:val="00515D5D"/>
    <w:rsid w:val="00515DAA"/>
    <w:rsid w:val="0051667F"/>
    <w:rsid w:val="005167E9"/>
    <w:rsid w:val="00516D36"/>
    <w:rsid w:val="0051764D"/>
    <w:rsid w:val="00517D25"/>
    <w:rsid w:val="00517DC7"/>
    <w:rsid w:val="00522F30"/>
    <w:rsid w:val="005234A0"/>
    <w:rsid w:val="00524E70"/>
    <w:rsid w:val="005267B9"/>
    <w:rsid w:val="00532683"/>
    <w:rsid w:val="00532962"/>
    <w:rsid w:val="00532982"/>
    <w:rsid w:val="00536FE0"/>
    <w:rsid w:val="005372D3"/>
    <w:rsid w:val="005409CE"/>
    <w:rsid w:val="00540AD6"/>
    <w:rsid w:val="00540E85"/>
    <w:rsid w:val="005418D7"/>
    <w:rsid w:val="005418E7"/>
    <w:rsid w:val="005446CD"/>
    <w:rsid w:val="00544B69"/>
    <w:rsid w:val="005468D7"/>
    <w:rsid w:val="00547E9D"/>
    <w:rsid w:val="00554190"/>
    <w:rsid w:val="0055584F"/>
    <w:rsid w:val="005570CE"/>
    <w:rsid w:val="00557FA2"/>
    <w:rsid w:val="005606AB"/>
    <w:rsid w:val="00560779"/>
    <w:rsid w:val="00560EA1"/>
    <w:rsid w:val="005611E0"/>
    <w:rsid w:val="0056214D"/>
    <w:rsid w:val="005637AB"/>
    <w:rsid w:val="005640A3"/>
    <w:rsid w:val="00564282"/>
    <w:rsid w:val="005670FD"/>
    <w:rsid w:val="00567842"/>
    <w:rsid w:val="00567AB1"/>
    <w:rsid w:val="005716D5"/>
    <w:rsid w:val="00571F4A"/>
    <w:rsid w:val="00572CF7"/>
    <w:rsid w:val="00572D03"/>
    <w:rsid w:val="0057450A"/>
    <w:rsid w:val="00575B75"/>
    <w:rsid w:val="00576419"/>
    <w:rsid w:val="005766BB"/>
    <w:rsid w:val="00576FEB"/>
    <w:rsid w:val="00582561"/>
    <w:rsid w:val="005829E1"/>
    <w:rsid w:val="00582A05"/>
    <w:rsid w:val="00584075"/>
    <w:rsid w:val="005844AD"/>
    <w:rsid w:val="00584545"/>
    <w:rsid w:val="00584A3C"/>
    <w:rsid w:val="00585660"/>
    <w:rsid w:val="00586754"/>
    <w:rsid w:val="00586E44"/>
    <w:rsid w:val="00587B7A"/>
    <w:rsid w:val="0059116F"/>
    <w:rsid w:val="00591414"/>
    <w:rsid w:val="0059177A"/>
    <w:rsid w:val="00595498"/>
    <w:rsid w:val="00596A0E"/>
    <w:rsid w:val="005A0725"/>
    <w:rsid w:val="005A14B6"/>
    <w:rsid w:val="005A1E9A"/>
    <w:rsid w:val="005A24D9"/>
    <w:rsid w:val="005A36F5"/>
    <w:rsid w:val="005A4F8C"/>
    <w:rsid w:val="005A697D"/>
    <w:rsid w:val="005A6C08"/>
    <w:rsid w:val="005A6E31"/>
    <w:rsid w:val="005A76B7"/>
    <w:rsid w:val="005B097E"/>
    <w:rsid w:val="005B15B0"/>
    <w:rsid w:val="005B18F2"/>
    <w:rsid w:val="005B1DB3"/>
    <w:rsid w:val="005B4230"/>
    <w:rsid w:val="005B4996"/>
    <w:rsid w:val="005B6A05"/>
    <w:rsid w:val="005B78B9"/>
    <w:rsid w:val="005C0D00"/>
    <w:rsid w:val="005C1AF9"/>
    <w:rsid w:val="005C209F"/>
    <w:rsid w:val="005C2358"/>
    <w:rsid w:val="005C3515"/>
    <w:rsid w:val="005C59C9"/>
    <w:rsid w:val="005C6024"/>
    <w:rsid w:val="005C607D"/>
    <w:rsid w:val="005C6C82"/>
    <w:rsid w:val="005D02C1"/>
    <w:rsid w:val="005D03C2"/>
    <w:rsid w:val="005D065F"/>
    <w:rsid w:val="005D07C6"/>
    <w:rsid w:val="005D1B4B"/>
    <w:rsid w:val="005D1BD9"/>
    <w:rsid w:val="005D1BF2"/>
    <w:rsid w:val="005D24BB"/>
    <w:rsid w:val="005D2F8A"/>
    <w:rsid w:val="005D3CAD"/>
    <w:rsid w:val="005D4711"/>
    <w:rsid w:val="005D4B29"/>
    <w:rsid w:val="005D4C1C"/>
    <w:rsid w:val="005D7AEE"/>
    <w:rsid w:val="005E354C"/>
    <w:rsid w:val="005E4FFA"/>
    <w:rsid w:val="005E5087"/>
    <w:rsid w:val="005E53F5"/>
    <w:rsid w:val="005E614C"/>
    <w:rsid w:val="005E69FA"/>
    <w:rsid w:val="005E74E6"/>
    <w:rsid w:val="005F0C18"/>
    <w:rsid w:val="005F109D"/>
    <w:rsid w:val="005F257B"/>
    <w:rsid w:val="005F3B20"/>
    <w:rsid w:val="005F3F1B"/>
    <w:rsid w:val="005F40A5"/>
    <w:rsid w:val="005F4BB2"/>
    <w:rsid w:val="005F7EE8"/>
    <w:rsid w:val="00602035"/>
    <w:rsid w:val="00602D7E"/>
    <w:rsid w:val="0060380A"/>
    <w:rsid w:val="0060698E"/>
    <w:rsid w:val="006107CF"/>
    <w:rsid w:val="00611419"/>
    <w:rsid w:val="0061199C"/>
    <w:rsid w:val="00612F48"/>
    <w:rsid w:val="00613DD2"/>
    <w:rsid w:val="00614E1F"/>
    <w:rsid w:val="0061565B"/>
    <w:rsid w:val="00617160"/>
    <w:rsid w:val="00617901"/>
    <w:rsid w:val="0062116D"/>
    <w:rsid w:val="00621E7B"/>
    <w:rsid w:val="00622042"/>
    <w:rsid w:val="0062284A"/>
    <w:rsid w:val="00624FC5"/>
    <w:rsid w:val="006250F8"/>
    <w:rsid w:val="00625C50"/>
    <w:rsid w:val="0062771D"/>
    <w:rsid w:val="00627B41"/>
    <w:rsid w:val="0063003E"/>
    <w:rsid w:val="006314DF"/>
    <w:rsid w:val="00631D66"/>
    <w:rsid w:val="006326E8"/>
    <w:rsid w:val="0063274C"/>
    <w:rsid w:val="00632EAE"/>
    <w:rsid w:val="00635162"/>
    <w:rsid w:val="00636F2A"/>
    <w:rsid w:val="006408DE"/>
    <w:rsid w:val="00640D6C"/>
    <w:rsid w:val="00644847"/>
    <w:rsid w:val="00644B56"/>
    <w:rsid w:val="006454FF"/>
    <w:rsid w:val="00645E6E"/>
    <w:rsid w:val="006466AD"/>
    <w:rsid w:val="00647841"/>
    <w:rsid w:val="00647E73"/>
    <w:rsid w:val="00650E43"/>
    <w:rsid w:val="00651123"/>
    <w:rsid w:val="00653675"/>
    <w:rsid w:val="00653B4E"/>
    <w:rsid w:val="00653E5B"/>
    <w:rsid w:val="006544C9"/>
    <w:rsid w:val="00654767"/>
    <w:rsid w:val="00654A51"/>
    <w:rsid w:val="00654E86"/>
    <w:rsid w:val="00656FE5"/>
    <w:rsid w:val="00657016"/>
    <w:rsid w:val="0065D5C9"/>
    <w:rsid w:val="006602A7"/>
    <w:rsid w:val="006607D7"/>
    <w:rsid w:val="00660A7A"/>
    <w:rsid w:val="00660CAB"/>
    <w:rsid w:val="0066103F"/>
    <w:rsid w:val="006662E0"/>
    <w:rsid w:val="00666E3E"/>
    <w:rsid w:val="00667496"/>
    <w:rsid w:val="006706A5"/>
    <w:rsid w:val="00670CBF"/>
    <w:rsid w:val="00671774"/>
    <w:rsid w:val="0067411D"/>
    <w:rsid w:val="00676503"/>
    <w:rsid w:val="00676CB5"/>
    <w:rsid w:val="00677410"/>
    <w:rsid w:val="00677664"/>
    <w:rsid w:val="00677D31"/>
    <w:rsid w:val="00677D35"/>
    <w:rsid w:val="006808A2"/>
    <w:rsid w:val="006810E2"/>
    <w:rsid w:val="0068145E"/>
    <w:rsid w:val="00681BA8"/>
    <w:rsid w:val="0068303C"/>
    <w:rsid w:val="0068354E"/>
    <w:rsid w:val="00683748"/>
    <w:rsid w:val="00684181"/>
    <w:rsid w:val="0068444D"/>
    <w:rsid w:val="006852B4"/>
    <w:rsid w:val="006856EF"/>
    <w:rsid w:val="00686884"/>
    <w:rsid w:val="006871A7"/>
    <w:rsid w:val="006879E1"/>
    <w:rsid w:val="00690BD7"/>
    <w:rsid w:val="00695FCE"/>
    <w:rsid w:val="006A277B"/>
    <w:rsid w:val="006A27FC"/>
    <w:rsid w:val="006A2DB2"/>
    <w:rsid w:val="006A35A6"/>
    <w:rsid w:val="006A3EAF"/>
    <w:rsid w:val="006A57F8"/>
    <w:rsid w:val="006A5B28"/>
    <w:rsid w:val="006A6127"/>
    <w:rsid w:val="006A6AED"/>
    <w:rsid w:val="006A6D1E"/>
    <w:rsid w:val="006A765C"/>
    <w:rsid w:val="006A7BA9"/>
    <w:rsid w:val="006A7EB0"/>
    <w:rsid w:val="006B325F"/>
    <w:rsid w:val="006B4903"/>
    <w:rsid w:val="006B6A9A"/>
    <w:rsid w:val="006C0F4E"/>
    <w:rsid w:val="006C1994"/>
    <w:rsid w:val="006C33E0"/>
    <w:rsid w:val="006C3F33"/>
    <w:rsid w:val="006C48AF"/>
    <w:rsid w:val="006C6973"/>
    <w:rsid w:val="006C7F18"/>
    <w:rsid w:val="006D1E30"/>
    <w:rsid w:val="006D3346"/>
    <w:rsid w:val="006D5E44"/>
    <w:rsid w:val="006E1B28"/>
    <w:rsid w:val="006E36A5"/>
    <w:rsid w:val="006E50F5"/>
    <w:rsid w:val="006E7A3C"/>
    <w:rsid w:val="006F0D01"/>
    <w:rsid w:val="006F12D4"/>
    <w:rsid w:val="006F1C3C"/>
    <w:rsid w:val="006F51CB"/>
    <w:rsid w:val="006F661C"/>
    <w:rsid w:val="006F70F8"/>
    <w:rsid w:val="006F7607"/>
    <w:rsid w:val="006F76DD"/>
    <w:rsid w:val="0070266B"/>
    <w:rsid w:val="00706337"/>
    <w:rsid w:val="00706740"/>
    <w:rsid w:val="00706CDE"/>
    <w:rsid w:val="00707912"/>
    <w:rsid w:val="0071036B"/>
    <w:rsid w:val="00710F1F"/>
    <w:rsid w:val="00712FE2"/>
    <w:rsid w:val="0071318F"/>
    <w:rsid w:val="00713641"/>
    <w:rsid w:val="0071403A"/>
    <w:rsid w:val="0071522B"/>
    <w:rsid w:val="007158EC"/>
    <w:rsid w:val="0071742D"/>
    <w:rsid w:val="00717435"/>
    <w:rsid w:val="00717F97"/>
    <w:rsid w:val="00720FE2"/>
    <w:rsid w:val="00721AD6"/>
    <w:rsid w:val="0072249B"/>
    <w:rsid w:val="0072432C"/>
    <w:rsid w:val="00726A89"/>
    <w:rsid w:val="007274FD"/>
    <w:rsid w:val="0073030A"/>
    <w:rsid w:val="00731E7D"/>
    <w:rsid w:val="00733F09"/>
    <w:rsid w:val="007340E9"/>
    <w:rsid w:val="00737CC0"/>
    <w:rsid w:val="007409D6"/>
    <w:rsid w:val="00740A8A"/>
    <w:rsid w:val="00741293"/>
    <w:rsid w:val="00741893"/>
    <w:rsid w:val="00742C78"/>
    <w:rsid w:val="00744E55"/>
    <w:rsid w:val="0074593E"/>
    <w:rsid w:val="00746FAA"/>
    <w:rsid w:val="007504C9"/>
    <w:rsid w:val="00753386"/>
    <w:rsid w:val="00754544"/>
    <w:rsid w:val="00755FAB"/>
    <w:rsid w:val="00756501"/>
    <w:rsid w:val="00757A57"/>
    <w:rsid w:val="00757B6E"/>
    <w:rsid w:val="00757DF2"/>
    <w:rsid w:val="007629C6"/>
    <w:rsid w:val="007637D0"/>
    <w:rsid w:val="00763C47"/>
    <w:rsid w:val="00763EDD"/>
    <w:rsid w:val="00764EEB"/>
    <w:rsid w:val="00765BAF"/>
    <w:rsid w:val="00766703"/>
    <w:rsid w:val="007711AE"/>
    <w:rsid w:val="00773064"/>
    <w:rsid w:val="007739E7"/>
    <w:rsid w:val="00774663"/>
    <w:rsid w:val="007810BE"/>
    <w:rsid w:val="00781BCE"/>
    <w:rsid w:val="00782C24"/>
    <w:rsid w:val="00783899"/>
    <w:rsid w:val="00785A3E"/>
    <w:rsid w:val="00785D65"/>
    <w:rsid w:val="00787DE7"/>
    <w:rsid w:val="00793D34"/>
    <w:rsid w:val="00796094"/>
    <w:rsid w:val="00796292"/>
    <w:rsid w:val="007A0BD3"/>
    <w:rsid w:val="007A2816"/>
    <w:rsid w:val="007A3783"/>
    <w:rsid w:val="007A38C4"/>
    <w:rsid w:val="007A5BC0"/>
    <w:rsid w:val="007B051B"/>
    <w:rsid w:val="007B09E2"/>
    <w:rsid w:val="007B1013"/>
    <w:rsid w:val="007B2A84"/>
    <w:rsid w:val="007B37F5"/>
    <w:rsid w:val="007B3871"/>
    <w:rsid w:val="007B4865"/>
    <w:rsid w:val="007B5B53"/>
    <w:rsid w:val="007B5C94"/>
    <w:rsid w:val="007B7DE4"/>
    <w:rsid w:val="007C1445"/>
    <w:rsid w:val="007C18C4"/>
    <w:rsid w:val="007C32F1"/>
    <w:rsid w:val="007C44D7"/>
    <w:rsid w:val="007C4EDB"/>
    <w:rsid w:val="007C5D4D"/>
    <w:rsid w:val="007D0AE5"/>
    <w:rsid w:val="007D0E33"/>
    <w:rsid w:val="007D0E8A"/>
    <w:rsid w:val="007D3829"/>
    <w:rsid w:val="007D4E34"/>
    <w:rsid w:val="007D5D79"/>
    <w:rsid w:val="007D5DB2"/>
    <w:rsid w:val="007D6D4F"/>
    <w:rsid w:val="007E0414"/>
    <w:rsid w:val="007E119F"/>
    <w:rsid w:val="007E1507"/>
    <w:rsid w:val="007E379B"/>
    <w:rsid w:val="007E3CA8"/>
    <w:rsid w:val="007E625E"/>
    <w:rsid w:val="007E75ED"/>
    <w:rsid w:val="007F0392"/>
    <w:rsid w:val="007F0822"/>
    <w:rsid w:val="007F15F7"/>
    <w:rsid w:val="007F21CC"/>
    <w:rsid w:val="007F2D59"/>
    <w:rsid w:val="007F2E7C"/>
    <w:rsid w:val="007F34FD"/>
    <w:rsid w:val="007F398B"/>
    <w:rsid w:val="007F6A8B"/>
    <w:rsid w:val="00801CCF"/>
    <w:rsid w:val="008025E0"/>
    <w:rsid w:val="008038DD"/>
    <w:rsid w:val="00804393"/>
    <w:rsid w:val="0080747E"/>
    <w:rsid w:val="00807E51"/>
    <w:rsid w:val="0081112D"/>
    <w:rsid w:val="00811CC0"/>
    <w:rsid w:val="00815E60"/>
    <w:rsid w:val="008161EB"/>
    <w:rsid w:val="00816F0C"/>
    <w:rsid w:val="008174A2"/>
    <w:rsid w:val="008175D7"/>
    <w:rsid w:val="00822070"/>
    <w:rsid w:val="008232F6"/>
    <w:rsid w:val="00823F0D"/>
    <w:rsid w:val="0082494C"/>
    <w:rsid w:val="00825E59"/>
    <w:rsid w:val="00826124"/>
    <w:rsid w:val="0082617E"/>
    <w:rsid w:val="008267B0"/>
    <w:rsid w:val="0082708F"/>
    <w:rsid w:val="00832CB5"/>
    <w:rsid w:val="00832DDE"/>
    <w:rsid w:val="00834206"/>
    <w:rsid w:val="00834247"/>
    <w:rsid w:val="008347AE"/>
    <w:rsid w:val="00834CA6"/>
    <w:rsid w:val="0083748E"/>
    <w:rsid w:val="0083751D"/>
    <w:rsid w:val="00841DB7"/>
    <w:rsid w:val="00843AC1"/>
    <w:rsid w:val="00843F94"/>
    <w:rsid w:val="008449DA"/>
    <w:rsid w:val="00845040"/>
    <w:rsid w:val="008478AE"/>
    <w:rsid w:val="00851A7E"/>
    <w:rsid w:val="00852545"/>
    <w:rsid w:val="008527B5"/>
    <w:rsid w:val="00852901"/>
    <w:rsid w:val="0085454D"/>
    <w:rsid w:val="0085738B"/>
    <w:rsid w:val="00860A92"/>
    <w:rsid w:val="00865576"/>
    <w:rsid w:val="0086605D"/>
    <w:rsid w:val="008700BB"/>
    <w:rsid w:val="00873736"/>
    <w:rsid w:val="00873B5C"/>
    <w:rsid w:val="008744C2"/>
    <w:rsid w:val="00874C00"/>
    <w:rsid w:val="008762D1"/>
    <w:rsid w:val="00876398"/>
    <w:rsid w:val="00876FB9"/>
    <w:rsid w:val="008772A2"/>
    <w:rsid w:val="008777A2"/>
    <w:rsid w:val="00881883"/>
    <w:rsid w:val="0088417F"/>
    <w:rsid w:val="008853F2"/>
    <w:rsid w:val="00886170"/>
    <w:rsid w:val="00886B20"/>
    <w:rsid w:val="00890410"/>
    <w:rsid w:val="00892214"/>
    <w:rsid w:val="00892FB7"/>
    <w:rsid w:val="008931E2"/>
    <w:rsid w:val="00893D15"/>
    <w:rsid w:val="00894380"/>
    <w:rsid w:val="00895270"/>
    <w:rsid w:val="00895396"/>
    <w:rsid w:val="008955C7"/>
    <w:rsid w:val="008963A8"/>
    <w:rsid w:val="00897306"/>
    <w:rsid w:val="0089780A"/>
    <w:rsid w:val="008A1A8B"/>
    <w:rsid w:val="008A20CE"/>
    <w:rsid w:val="008A38C2"/>
    <w:rsid w:val="008A509C"/>
    <w:rsid w:val="008A64F6"/>
    <w:rsid w:val="008A68E0"/>
    <w:rsid w:val="008A6F9B"/>
    <w:rsid w:val="008B0270"/>
    <w:rsid w:val="008B07E3"/>
    <w:rsid w:val="008B2EFA"/>
    <w:rsid w:val="008B3055"/>
    <w:rsid w:val="008B357C"/>
    <w:rsid w:val="008B3AE3"/>
    <w:rsid w:val="008B5863"/>
    <w:rsid w:val="008B5F7A"/>
    <w:rsid w:val="008B75C9"/>
    <w:rsid w:val="008C0BE3"/>
    <w:rsid w:val="008C3E64"/>
    <w:rsid w:val="008C46BC"/>
    <w:rsid w:val="008C58DA"/>
    <w:rsid w:val="008C654E"/>
    <w:rsid w:val="008C73C9"/>
    <w:rsid w:val="008D0685"/>
    <w:rsid w:val="008D0C35"/>
    <w:rsid w:val="008D0E19"/>
    <w:rsid w:val="008D1257"/>
    <w:rsid w:val="008D2931"/>
    <w:rsid w:val="008D3D46"/>
    <w:rsid w:val="008D4134"/>
    <w:rsid w:val="008D46BB"/>
    <w:rsid w:val="008D4AEC"/>
    <w:rsid w:val="008D4E8F"/>
    <w:rsid w:val="008D50A6"/>
    <w:rsid w:val="008E01C2"/>
    <w:rsid w:val="008E2210"/>
    <w:rsid w:val="008E259A"/>
    <w:rsid w:val="008E2DF0"/>
    <w:rsid w:val="008E3975"/>
    <w:rsid w:val="008E5E6D"/>
    <w:rsid w:val="008E78C4"/>
    <w:rsid w:val="008E7B78"/>
    <w:rsid w:val="008E7D8A"/>
    <w:rsid w:val="008F10BD"/>
    <w:rsid w:val="008F127C"/>
    <w:rsid w:val="008F5F07"/>
    <w:rsid w:val="008F7E4B"/>
    <w:rsid w:val="0090004C"/>
    <w:rsid w:val="00902440"/>
    <w:rsid w:val="00902ED9"/>
    <w:rsid w:val="00902F83"/>
    <w:rsid w:val="0090464E"/>
    <w:rsid w:val="0090490C"/>
    <w:rsid w:val="00904DA3"/>
    <w:rsid w:val="009053AD"/>
    <w:rsid w:val="00910C26"/>
    <w:rsid w:val="00911637"/>
    <w:rsid w:val="00912586"/>
    <w:rsid w:val="00912DE3"/>
    <w:rsid w:val="00912EC1"/>
    <w:rsid w:val="00921905"/>
    <w:rsid w:val="00921FDB"/>
    <w:rsid w:val="009229B3"/>
    <w:rsid w:val="00923568"/>
    <w:rsid w:val="009243CA"/>
    <w:rsid w:val="0092461C"/>
    <w:rsid w:val="00925D05"/>
    <w:rsid w:val="00926DC0"/>
    <w:rsid w:val="0093056F"/>
    <w:rsid w:val="009318A3"/>
    <w:rsid w:val="00931DCB"/>
    <w:rsid w:val="00932059"/>
    <w:rsid w:val="009323F8"/>
    <w:rsid w:val="0093284F"/>
    <w:rsid w:val="00932A82"/>
    <w:rsid w:val="009341C7"/>
    <w:rsid w:val="00940D84"/>
    <w:rsid w:val="00941360"/>
    <w:rsid w:val="0094199E"/>
    <w:rsid w:val="0094246C"/>
    <w:rsid w:val="00945161"/>
    <w:rsid w:val="00945703"/>
    <w:rsid w:val="009459F0"/>
    <w:rsid w:val="00951B1F"/>
    <w:rsid w:val="00951E57"/>
    <w:rsid w:val="009523EF"/>
    <w:rsid w:val="0095254B"/>
    <w:rsid w:val="00952601"/>
    <w:rsid w:val="00952F8E"/>
    <w:rsid w:val="009534A5"/>
    <w:rsid w:val="0095411D"/>
    <w:rsid w:val="009551CD"/>
    <w:rsid w:val="009552B9"/>
    <w:rsid w:val="009566CA"/>
    <w:rsid w:val="009568E0"/>
    <w:rsid w:val="00957376"/>
    <w:rsid w:val="00960E41"/>
    <w:rsid w:val="00961DED"/>
    <w:rsid w:val="00965193"/>
    <w:rsid w:val="009652F8"/>
    <w:rsid w:val="0096567A"/>
    <w:rsid w:val="00965830"/>
    <w:rsid w:val="00966AC0"/>
    <w:rsid w:val="0097217F"/>
    <w:rsid w:val="00973240"/>
    <w:rsid w:val="0097506C"/>
    <w:rsid w:val="009761D5"/>
    <w:rsid w:val="0097632D"/>
    <w:rsid w:val="00977399"/>
    <w:rsid w:val="0097782D"/>
    <w:rsid w:val="009821FA"/>
    <w:rsid w:val="009831D6"/>
    <w:rsid w:val="00984677"/>
    <w:rsid w:val="00985379"/>
    <w:rsid w:val="009859E6"/>
    <w:rsid w:val="009873A0"/>
    <w:rsid w:val="00993AE8"/>
    <w:rsid w:val="009955E4"/>
    <w:rsid w:val="00995943"/>
    <w:rsid w:val="00995D5D"/>
    <w:rsid w:val="009962D2"/>
    <w:rsid w:val="009A1B41"/>
    <w:rsid w:val="009A255F"/>
    <w:rsid w:val="009A2631"/>
    <w:rsid w:val="009A58F4"/>
    <w:rsid w:val="009A5FC6"/>
    <w:rsid w:val="009A6275"/>
    <w:rsid w:val="009A6D02"/>
    <w:rsid w:val="009A72C2"/>
    <w:rsid w:val="009B287E"/>
    <w:rsid w:val="009B378E"/>
    <w:rsid w:val="009B3B40"/>
    <w:rsid w:val="009B48E2"/>
    <w:rsid w:val="009B5589"/>
    <w:rsid w:val="009B5CF4"/>
    <w:rsid w:val="009B76F0"/>
    <w:rsid w:val="009C2B13"/>
    <w:rsid w:val="009C36A0"/>
    <w:rsid w:val="009C431C"/>
    <w:rsid w:val="009C5261"/>
    <w:rsid w:val="009C52DF"/>
    <w:rsid w:val="009C7230"/>
    <w:rsid w:val="009C7470"/>
    <w:rsid w:val="009C7C8D"/>
    <w:rsid w:val="009C7CD3"/>
    <w:rsid w:val="009D029E"/>
    <w:rsid w:val="009D0CB1"/>
    <w:rsid w:val="009D100D"/>
    <w:rsid w:val="009D1166"/>
    <w:rsid w:val="009D14D1"/>
    <w:rsid w:val="009D16CF"/>
    <w:rsid w:val="009D45C8"/>
    <w:rsid w:val="009D46C8"/>
    <w:rsid w:val="009D4796"/>
    <w:rsid w:val="009D56F9"/>
    <w:rsid w:val="009D6A13"/>
    <w:rsid w:val="009D7181"/>
    <w:rsid w:val="009E0B29"/>
    <w:rsid w:val="009E1D60"/>
    <w:rsid w:val="009E3CCD"/>
    <w:rsid w:val="009E4907"/>
    <w:rsid w:val="009E62F0"/>
    <w:rsid w:val="009E6B73"/>
    <w:rsid w:val="009F198E"/>
    <w:rsid w:val="009F19A8"/>
    <w:rsid w:val="009F1D89"/>
    <w:rsid w:val="009F695F"/>
    <w:rsid w:val="00A00FB5"/>
    <w:rsid w:val="00A01683"/>
    <w:rsid w:val="00A01D39"/>
    <w:rsid w:val="00A01E4C"/>
    <w:rsid w:val="00A01EEA"/>
    <w:rsid w:val="00A021D3"/>
    <w:rsid w:val="00A02B6A"/>
    <w:rsid w:val="00A038ED"/>
    <w:rsid w:val="00A05607"/>
    <w:rsid w:val="00A05A72"/>
    <w:rsid w:val="00A05B30"/>
    <w:rsid w:val="00A05DFF"/>
    <w:rsid w:val="00A05FD6"/>
    <w:rsid w:val="00A0660A"/>
    <w:rsid w:val="00A06B6E"/>
    <w:rsid w:val="00A0722D"/>
    <w:rsid w:val="00A12548"/>
    <w:rsid w:val="00A12BF9"/>
    <w:rsid w:val="00A134F3"/>
    <w:rsid w:val="00A13715"/>
    <w:rsid w:val="00A1388A"/>
    <w:rsid w:val="00A176EE"/>
    <w:rsid w:val="00A201D8"/>
    <w:rsid w:val="00A20F5E"/>
    <w:rsid w:val="00A21D49"/>
    <w:rsid w:val="00A22B27"/>
    <w:rsid w:val="00A22BD5"/>
    <w:rsid w:val="00A246FA"/>
    <w:rsid w:val="00A261F9"/>
    <w:rsid w:val="00A2634B"/>
    <w:rsid w:val="00A26520"/>
    <w:rsid w:val="00A26B65"/>
    <w:rsid w:val="00A273EE"/>
    <w:rsid w:val="00A34C53"/>
    <w:rsid w:val="00A35984"/>
    <w:rsid w:val="00A4049A"/>
    <w:rsid w:val="00A40668"/>
    <w:rsid w:val="00A424FF"/>
    <w:rsid w:val="00A42B5A"/>
    <w:rsid w:val="00A431E4"/>
    <w:rsid w:val="00A434A7"/>
    <w:rsid w:val="00A43602"/>
    <w:rsid w:val="00A45437"/>
    <w:rsid w:val="00A47EB2"/>
    <w:rsid w:val="00A5069C"/>
    <w:rsid w:val="00A51784"/>
    <w:rsid w:val="00A52232"/>
    <w:rsid w:val="00A52ADC"/>
    <w:rsid w:val="00A556F3"/>
    <w:rsid w:val="00A56809"/>
    <w:rsid w:val="00A57258"/>
    <w:rsid w:val="00A57501"/>
    <w:rsid w:val="00A60413"/>
    <w:rsid w:val="00A60F71"/>
    <w:rsid w:val="00A65279"/>
    <w:rsid w:val="00A65697"/>
    <w:rsid w:val="00A66140"/>
    <w:rsid w:val="00A66531"/>
    <w:rsid w:val="00A6713A"/>
    <w:rsid w:val="00A67E0C"/>
    <w:rsid w:val="00A67FE9"/>
    <w:rsid w:val="00A711D8"/>
    <w:rsid w:val="00A71A73"/>
    <w:rsid w:val="00A71D33"/>
    <w:rsid w:val="00A71E54"/>
    <w:rsid w:val="00A7207C"/>
    <w:rsid w:val="00A7341B"/>
    <w:rsid w:val="00A75406"/>
    <w:rsid w:val="00A7574F"/>
    <w:rsid w:val="00A76551"/>
    <w:rsid w:val="00A76763"/>
    <w:rsid w:val="00A8219E"/>
    <w:rsid w:val="00A82693"/>
    <w:rsid w:val="00A8384D"/>
    <w:rsid w:val="00A851C8"/>
    <w:rsid w:val="00A9089F"/>
    <w:rsid w:val="00A90C5A"/>
    <w:rsid w:val="00A92AF5"/>
    <w:rsid w:val="00AA1349"/>
    <w:rsid w:val="00AA18F7"/>
    <w:rsid w:val="00AA2B7A"/>
    <w:rsid w:val="00AA4BC9"/>
    <w:rsid w:val="00AA5B7E"/>
    <w:rsid w:val="00AA6229"/>
    <w:rsid w:val="00AA7845"/>
    <w:rsid w:val="00AA7C3C"/>
    <w:rsid w:val="00AB0933"/>
    <w:rsid w:val="00AB14D4"/>
    <w:rsid w:val="00AB1AE4"/>
    <w:rsid w:val="00AB252D"/>
    <w:rsid w:val="00AB3F7F"/>
    <w:rsid w:val="00AB5BCB"/>
    <w:rsid w:val="00AC18A8"/>
    <w:rsid w:val="00AC1A0D"/>
    <w:rsid w:val="00AC2402"/>
    <w:rsid w:val="00AC46FD"/>
    <w:rsid w:val="00AC5C8D"/>
    <w:rsid w:val="00AC5FE8"/>
    <w:rsid w:val="00AC6D1D"/>
    <w:rsid w:val="00AC7D21"/>
    <w:rsid w:val="00AD02CC"/>
    <w:rsid w:val="00AD3A0C"/>
    <w:rsid w:val="00AD5BC9"/>
    <w:rsid w:val="00AD61A7"/>
    <w:rsid w:val="00AD757C"/>
    <w:rsid w:val="00AD7844"/>
    <w:rsid w:val="00AE0213"/>
    <w:rsid w:val="00AE09B1"/>
    <w:rsid w:val="00AE0BC0"/>
    <w:rsid w:val="00AE22B8"/>
    <w:rsid w:val="00AE31EF"/>
    <w:rsid w:val="00AE451E"/>
    <w:rsid w:val="00AE4D88"/>
    <w:rsid w:val="00AE518E"/>
    <w:rsid w:val="00AE6A05"/>
    <w:rsid w:val="00AF0580"/>
    <w:rsid w:val="00AF11A1"/>
    <w:rsid w:val="00AF2682"/>
    <w:rsid w:val="00AF3212"/>
    <w:rsid w:val="00AF3F2B"/>
    <w:rsid w:val="00AF3F3E"/>
    <w:rsid w:val="00AF433F"/>
    <w:rsid w:val="00AF4C20"/>
    <w:rsid w:val="00AF5004"/>
    <w:rsid w:val="00AF5FF5"/>
    <w:rsid w:val="00AF6584"/>
    <w:rsid w:val="00AF70D7"/>
    <w:rsid w:val="00B008C2"/>
    <w:rsid w:val="00B00987"/>
    <w:rsid w:val="00B01E5F"/>
    <w:rsid w:val="00B025B3"/>
    <w:rsid w:val="00B02DBB"/>
    <w:rsid w:val="00B0317C"/>
    <w:rsid w:val="00B03610"/>
    <w:rsid w:val="00B0550F"/>
    <w:rsid w:val="00B05738"/>
    <w:rsid w:val="00B05AE1"/>
    <w:rsid w:val="00B0747C"/>
    <w:rsid w:val="00B07E28"/>
    <w:rsid w:val="00B07E40"/>
    <w:rsid w:val="00B10BD9"/>
    <w:rsid w:val="00B10D0B"/>
    <w:rsid w:val="00B11D82"/>
    <w:rsid w:val="00B122DB"/>
    <w:rsid w:val="00B128F7"/>
    <w:rsid w:val="00B143E4"/>
    <w:rsid w:val="00B14DDC"/>
    <w:rsid w:val="00B15EDA"/>
    <w:rsid w:val="00B20BD3"/>
    <w:rsid w:val="00B218A2"/>
    <w:rsid w:val="00B21AD3"/>
    <w:rsid w:val="00B21E99"/>
    <w:rsid w:val="00B22915"/>
    <w:rsid w:val="00B238BF"/>
    <w:rsid w:val="00B2577A"/>
    <w:rsid w:val="00B25842"/>
    <w:rsid w:val="00B27615"/>
    <w:rsid w:val="00B30A51"/>
    <w:rsid w:val="00B32150"/>
    <w:rsid w:val="00B35379"/>
    <w:rsid w:val="00B3590C"/>
    <w:rsid w:val="00B37324"/>
    <w:rsid w:val="00B37C0B"/>
    <w:rsid w:val="00B410CF"/>
    <w:rsid w:val="00B416F3"/>
    <w:rsid w:val="00B42725"/>
    <w:rsid w:val="00B462EE"/>
    <w:rsid w:val="00B46B1E"/>
    <w:rsid w:val="00B5097D"/>
    <w:rsid w:val="00B55B4E"/>
    <w:rsid w:val="00B577DA"/>
    <w:rsid w:val="00B57F95"/>
    <w:rsid w:val="00B6142D"/>
    <w:rsid w:val="00B618A6"/>
    <w:rsid w:val="00B620A2"/>
    <w:rsid w:val="00B63A66"/>
    <w:rsid w:val="00B6409C"/>
    <w:rsid w:val="00B65A8B"/>
    <w:rsid w:val="00B66C92"/>
    <w:rsid w:val="00B70E7F"/>
    <w:rsid w:val="00B71321"/>
    <w:rsid w:val="00B7229E"/>
    <w:rsid w:val="00B730F7"/>
    <w:rsid w:val="00B735C9"/>
    <w:rsid w:val="00B73EF1"/>
    <w:rsid w:val="00B73FB8"/>
    <w:rsid w:val="00B746D7"/>
    <w:rsid w:val="00B75D5A"/>
    <w:rsid w:val="00B803D4"/>
    <w:rsid w:val="00B83DE6"/>
    <w:rsid w:val="00B84F47"/>
    <w:rsid w:val="00B85695"/>
    <w:rsid w:val="00B87A49"/>
    <w:rsid w:val="00B90378"/>
    <w:rsid w:val="00B92C3E"/>
    <w:rsid w:val="00B932CE"/>
    <w:rsid w:val="00B93B22"/>
    <w:rsid w:val="00B93C35"/>
    <w:rsid w:val="00B93DB8"/>
    <w:rsid w:val="00B9528A"/>
    <w:rsid w:val="00B95E03"/>
    <w:rsid w:val="00BA0A43"/>
    <w:rsid w:val="00BA0ADE"/>
    <w:rsid w:val="00BA38C2"/>
    <w:rsid w:val="00BB0117"/>
    <w:rsid w:val="00BB156A"/>
    <w:rsid w:val="00BB1575"/>
    <w:rsid w:val="00BB1928"/>
    <w:rsid w:val="00BB2056"/>
    <w:rsid w:val="00BB2ACF"/>
    <w:rsid w:val="00BB6C16"/>
    <w:rsid w:val="00BC2DB4"/>
    <w:rsid w:val="00BC30A8"/>
    <w:rsid w:val="00BC4D7E"/>
    <w:rsid w:val="00BC53F9"/>
    <w:rsid w:val="00BC555E"/>
    <w:rsid w:val="00BC57A9"/>
    <w:rsid w:val="00BC5FBA"/>
    <w:rsid w:val="00BC66AC"/>
    <w:rsid w:val="00BD061A"/>
    <w:rsid w:val="00BD1C3F"/>
    <w:rsid w:val="00BD28CC"/>
    <w:rsid w:val="00BD2F96"/>
    <w:rsid w:val="00BD34C0"/>
    <w:rsid w:val="00BD4B6B"/>
    <w:rsid w:val="00BD6715"/>
    <w:rsid w:val="00BD7DE9"/>
    <w:rsid w:val="00BE3D8B"/>
    <w:rsid w:val="00BE41A2"/>
    <w:rsid w:val="00BE5778"/>
    <w:rsid w:val="00BE5C8C"/>
    <w:rsid w:val="00BE5FCD"/>
    <w:rsid w:val="00BE6257"/>
    <w:rsid w:val="00BE72B4"/>
    <w:rsid w:val="00BE73A5"/>
    <w:rsid w:val="00BF4D58"/>
    <w:rsid w:val="00BF556F"/>
    <w:rsid w:val="00BF5A24"/>
    <w:rsid w:val="00BF7F36"/>
    <w:rsid w:val="00C005E1"/>
    <w:rsid w:val="00C00C33"/>
    <w:rsid w:val="00C014D2"/>
    <w:rsid w:val="00C01F05"/>
    <w:rsid w:val="00C032B7"/>
    <w:rsid w:val="00C038C0"/>
    <w:rsid w:val="00C045BC"/>
    <w:rsid w:val="00C047B9"/>
    <w:rsid w:val="00C109DD"/>
    <w:rsid w:val="00C10B2E"/>
    <w:rsid w:val="00C10F44"/>
    <w:rsid w:val="00C110AF"/>
    <w:rsid w:val="00C114EC"/>
    <w:rsid w:val="00C16C49"/>
    <w:rsid w:val="00C25145"/>
    <w:rsid w:val="00C25858"/>
    <w:rsid w:val="00C25928"/>
    <w:rsid w:val="00C268F7"/>
    <w:rsid w:val="00C30A66"/>
    <w:rsid w:val="00C33D4B"/>
    <w:rsid w:val="00C33D55"/>
    <w:rsid w:val="00C34318"/>
    <w:rsid w:val="00C347BF"/>
    <w:rsid w:val="00C35590"/>
    <w:rsid w:val="00C35BE8"/>
    <w:rsid w:val="00C363B4"/>
    <w:rsid w:val="00C40273"/>
    <w:rsid w:val="00C403AA"/>
    <w:rsid w:val="00C40931"/>
    <w:rsid w:val="00C40C1B"/>
    <w:rsid w:val="00C41AB5"/>
    <w:rsid w:val="00C41D4E"/>
    <w:rsid w:val="00C42CAC"/>
    <w:rsid w:val="00C42E44"/>
    <w:rsid w:val="00C4387A"/>
    <w:rsid w:val="00C45CC4"/>
    <w:rsid w:val="00C46455"/>
    <w:rsid w:val="00C50102"/>
    <w:rsid w:val="00C50FDB"/>
    <w:rsid w:val="00C519F4"/>
    <w:rsid w:val="00C51C99"/>
    <w:rsid w:val="00C559A6"/>
    <w:rsid w:val="00C5612A"/>
    <w:rsid w:val="00C562F8"/>
    <w:rsid w:val="00C570B9"/>
    <w:rsid w:val="00C6010E"/>
    <w:rsid w:val="00C619E4"/>
    <w:rsid w:val="00C61DB4"/>
    <w:rsid w:val="00C63169"/>
    <w:rsid w:val="00C656B7"/>
    <w:rsid w:val="00C65D58"/>
    <w:rsid w:val="00C6618E"/>
    <w:rsid w:val="00C66894"/>
    <w:rsid w:val="00C66B1A"/>
    <w:rsid w:val="00C67576"/>
    <w:rsid w:val="00C71E5B"/>
    <w:rsid w:val="00C7500B"/>
    <w:rsid w:val="00C76333"/>
    <w:rsid w:val="00C76DF0"/>
    <w:rsid w:val="00C77CAF"/>
    <w:rsid w:val="00C80C79"/>
    <w:rsid w:val="00C82F73"/>
    <w:rsid w:val="00C84A62"/>
    <w:rsid w:val="00C84B89"/>
    <w:rsid w:val="00C8529B"/>
    <w:rsid w:val="00C85E13"/>
    <w:rsid w:val="00C906E3"/>
    <w:rsid w:val="00C9085B"/>
    <w:rsid w:val="00C91C2F"/>
    <w:rsid w:val="00C932D8"/>
    <w:rsid w:val="00C94E4B"/>
    <w:rsid w:val="00C952C9"/>
    <w:rsid w:val="00C97075"/>
    <w:rsid w:val="00CA0194"/>
    <w:rsid w:val="00CA21CE"/>
    <w:rsid w:val="00CA2D6C"/>
    <w:rsid w:val="00CA2DBA"/>
    <w:rsid w:val="00CA383E"/>
    <w:rsid w:val="00CA4023"/>
    <w:rsid w:val="00CB1F6C"/>
    <w:rsid w:val="00CB5628"/>
    <w:rsid w:val="00CB62E4"/>
    <w:rsid w:val="00CB6431"/>
    <w:rsid w:val="00CB665A"/>
    <w:rsid w:val="00CB7784"/>
    <w:rsid w:val="00CC0B47"/>
    <w:rsid w:val="00CC0D0A"/>
    <w:rsid w:val="00CC1D4C"/>
    <w:rsid w:val="00CC1D4D"/>
    <w:rsid w:val="00CC2BF3"/>
    <w:rsid w:val="00CC3088"/>
    <w:rsid w:val="00CC4BC2"/>
    <w:rsid w:val="00CC71BA"/>
    <w:rsid w:val="00CD2B4A"/>
    <w:rsid w:val="00CD367C"/>
    <w:rsid w:val="00CD3BC1"/>
    <w:rsid w:val="00CD4EAF"/>
    <w:rsid w:val="00CD5C34"/>
    <w:rsid w:val="00CD6C22"/>
    <w:rsid w:val="00CD73BB"/>
    <w:rsid w:val="00CE2020"/>
    <w:rsid w:val="00CE21E7"/>
    <w:rsid w:val="00CE331D"/>
    <w:rsid w:val="00CE397A"/>
    <w:rsid w:val="00CE669E"/>
    <w:rsid w:val="00CE7B93"/>
    <w:rsid w:val="00CF26D9"/>
    <w:rsid w:val="00CF2E19"/>
    <w:rsid w:val="00CF4A82"/>
    <w:rsid w:val="00CF681F"/>
    <w:rsid w:val="00D038FB"/>
    <w:rsid w:val="00D03EFA"/>
    <w:rsid w:val="00D04A95"/>
    <w:rsid w:val="00D060EC"/>
    <w:rsid w:val="00D06406"/>
    <w:rsid w:val="00D105CE"/>
    <w:rsid w:val="00D10C3F"/>
    <w:rsid w:val="00D11526"/>
    <w:rsid w:val="00D13427"/>
    <w:rsid w:val="00D13FC4"/>
    <w:rsid w:val="00D1412F"/>
    <w:rsid w:val="00D14624"/>
    <w:rsid w:val="00D14A8F"/>
    <w:rsid w:val="00D1584C"/>
    <w:rsid w:val="00D16BB4"/>
    <w:rsid w:val="00D17197"/>
    <w:rsid w:val="00D173BB"/>
    <w:rsid w:val="00D21BF3"/>
    <w:rsid w:val="00D23A5D"/>
    <w:rsid w:val="00D2403A"/>
    <w:rsid w:val="00D27351"/>
    <w:rsid w:val="00D3055F"/>
    <w:rsid w:val="00D3123A"/>
    <w:rsid w:val="00D31965"/>
    <w:rsid w:val="00D3356A"/>
    <w:rsid w:val="00D33812"/>
    <w:rsid w:val="00D33B3F"/>
    <w:rsid w:val="00D35FCD"/>
    <w:rsid w:val="00D416F4"/>
    <w:rsid w:val="00D41BE5"/>
    <w:rsid w:val="00D4325D"/>
    <w:rsid w:val="00D43E6B"/>
    <w:rsid w:val="00D443E4"/>
    <w:rsid w:val="00D45E7B"/>
    <w:rsid w:val="00D46B01"/>
    <w:rsid w:val="00D50EB1"/>
    <w:rsid w:val="00D52810"/>
    <w:rsid w:val="00D529FD"/>
    <w:rsid w:val="00D52BA9"/>
    <w:rsid w:val="00D5347A"/>
    <w:rsid w:val="00D54617"/>
    <w:rsid w:val="00D550CB"/>
    <w:rsid w:val="00D610FF"/>
    <w:rsid w:val="00D62BC3"/>
    <w:rsid w:val="00D6415D"/>
    <w:rsid w:val="00D6444C"/>
    <w:rsid w:val="00D66604"/>
    <w:rsid w:val="00D702AC"/>
    <w:rsid w:val="00D707F4"/>
    <w:rsid w:val="00D70A54"/>
    <w:rsid w:val="00D71F6E"/>
    <w:rsid w:val="00D72869"/>
    <w:rsid w:val="00D733A1"/>
    <w:rsid w:val="00D733DD"/>
    <w:rsid w:val="00D74218"/>
    <w:rsid w:val="00D74740"/>
    <w:rsid w:val="00D7564A"/>
    <w:rsid w:val="00D757C9"/>
    <w:rsid w:val="00D801A5"/>
    <w:rsid w:val="00D82229"/>
    <w:rsid w:val="00D828CA"/>
    <w:rsid w:val="00D8455C"/>
    <w:rsid w:val="00D8521A"/>
    <w:rsid w:val="00D8570D"/>
    <w:rsid w:val="00D87DC1"/>
    <w:rsid w:val="00D90463"/>
    <w:rsid w:val="00D90534"/>
    <w:rsid w:val="00D91545"/>
    <w:rsid w:val="00D9202B"/>
    <w:rsid w:val="00D9365E"/>
    <w:rsid w:val="00DA11C4"/>
    <w:rsid w:val="00DA1212"/>
    <w:rsid w:val="00DA136C"/>
    <w:rsid w:val="00DA1DC2"/>
    <w:rsid w:val="00DA5BC8"/>
    <w:rsid w:val="00DA6923"/>
    <w:rsid w:val="00DA7189"/>
    <w:rsid w:val="00DB060F"/>
    <w:rsid w:val="00DB16DF"/>
    <w:rsid w:val="00DB1B93"/>
    <w:rsid w:val="00DB38B8"/>
    <w:rsid w:val="00DB494B"/>
    <w:rsid w:val="00DB5201"/>
    <w:rsid w:val="00DB681C"/>
    <w:rsid w:val="00DC0B74"/>
    <w:rsid w:val="00DC14EF"/>
    <w:rsid w:val="00DC1A20"/>
    <w:rsid w:val="00DC1BC0"/>
    <w:rsid w:val="00DC281D"/>
    <w:rsid w:val="00DC3D6B"/>
    <w:rsid w:val="00DC5BEE"/>
    <w:rsid w:val="00DD0ADD"/>
    <w:rsid w:val="00DD27F5"/>
    <w:rsid w:val="00DD2C00"/>
    <w:rsid w:val="00DD4603"/>
    <w:rsid w:val="00DD5E31"/>
    <w:rsid w:val="00DD6146"/>
    <w:rsid w:val="00DE03BE"/>
    <w:rsid w:val="00DE26FF"/>
    <w:rsid w:val="00DF07EE"/>
    <w:rsid w:val="00DF0D96"/>
    <w:rsid w:val="00DF130D"/>
    <w:rsid w:val="00DF136B"/>
    <w:rsid w:val="00DF1FAD"/>
    <w:rsid w:val="00DF3273"/>
    <w:rsid w:val="00DF5398"/>
    <w:rsid w:val="00DF6BC7"/>
    <w:rsid w:val="00DF73F8"/>
    <w:rsid w:val="00E01EF8"/>
    <w:rsid w:val="00E01F56"/>
    <w:rsid w:val="00E01FCA"/>
    <w:rsid w:val="00E02291"/>
    <w:rsid w:val="00E04705"/>
    <w:rsid w:val="00E05555"/>
    <w:rsid w:val="00E059B0"/>
    <w:rsid w:val="00E06FEB"/>
    <w:rsid w:val="00E07536"/>
    <w:rsid w:val="00E105C8"/>
    <w:rsid w:val="00E10C4E"/>
    <w:rsid w:val="00E1260A"/>
    <w:rsid w:val="00E13C4E"/>
    <w:rsid w:val="00E15776"/>
    <w:rsid w:val="00E162FA"/>
    <w:rsid w:val="00E1723A"/>
    <w:rsid w:val="00E2006F"/>
    <w:rsid w:val="00E20417"/>
    <w:rsid w:val="00E21203"/>
    <w:rsid w:val="00E2558B"/>
    <w:rsid w:val="00E25B60"/>
    <w:rsid w:val="00E25CAA"/>
    <w:rsid w:val="00E25E4C"/>
    <w:rsid w:val="00E26EB5"/>
    <w:rsid w:val="00E27070"/>
    <w:rsid w:val="00E2761C"/>
    <w:rsid w:val="00E27704"/>
    <w:rsid w:val="00E31C72"/>
    <w:rsid w:val="00E321CF"/>
    <w:rsid w:val="00E32235"/>
    <w:rsid w:val="00E326D3"/>
    <w:rsid w:val="00E32C71"/>
    <w:rsid w:val="00E32F80"/>
    <w:rsid w:val="00E338C5"/>
    <w:rsid w:val="00E33DB6"/>
    <w:rsid w:val="00E35937"/>
    <w:rsid w:val="00E36432"/>
    <w:rsid w:val="00E40020"/>
    <w:rsid w:val="00E40878"/>
    <w:rsid w:val="00E40B10"/>
    <w:rsid w:val="00E41D91"/>
    <w:rsid w:val="00E42F4D"/>
    <w:rsid w:val="00E47B5E"/>
    <w:rsid w:val="00E5091A"/>
    <w:rsid w:val="00E50EB4"/>
    <w:rsid w:val="00E511A6"/>
    <w:rsid w:val="00E53CA3"/>
    <w:rsid w:val="00E53CEC"/>
    <w:rsid w:val="00E548D3"/>
    <w:rsid w:val="00E5549E"/>
    <w:rsid w:val="00E55937"/>
    <w:rsid w:val="00E5611D"/>
    <w:rsid w:val="00E57A12"/>
    <w:rsid w:val="00E601D2"/>
    <w:rsid w:val="00E61242"/>
    <w:rsid w:val="00E6555A"/>
    <w:rsid w:val="00E6584C"/>
    <w:rsid w:val="00E66432"/>
    <w:rsid w:val="00E6667F"/>
    <w:rsid w:val="00E6765C"/>
    <w:rsid w:val="00E700FB"/>
    <w:rsid w:val="00E7012A"/>
    <w:rsid w:val="00E70AC8"/>
    <w:rsid w:val="00E70F56"/>
    <w:rsid w:val="00E735E9"/>
    <w:rsid w:val="00E742DD"/>
    <w:rsid w:val="00E74D7E"/>
    <w:rsid w:val="00E75224"/>
    <w:rsid w:val="00E75B1A"/>
    <w:rsid w:val="00E774FE"/>
    <w:rsid w:val="00E82140"/>
    <w:rsid w:val="00E85E0C"/>
    <w:rsid w:val="00E8643B"/>
    <w:rsid w:val="00E86BBE"/>
    <w:rsid w:val="00E9416A"/>
    <w:rsid w:val="00E946A9"/>
    <w:rsid w:val="00E97724"/>
    <w:rsid w:val="00EA30C1"/>
    <w:rsid w:val="00EA36C0"/>
    <w:rsid w:val="00EA3A77"/>
    <w:rsid w:val="00EA5B22"/>
    <w:rsid w:val="00EA5E71"/>
    <w:rsid w:val="00EA5F99"/>
    <w:rsid w:val="00EA6E35"/>
    <w:rsid w:val="00EA7896"/>
    <w:rsid w:val="00EB0C38"/>
    <w:rsid w:val="00EB1AC4"/>
    <w:rsid w:val="00EB70D1"/>
    <w:rsid w:val="00EC044B"/>
    <w:rsid w:val="00EC1B2F"/>
    <w:rsid w:val="00EC1BF0"/>
    <w:rsid w:val="00EC357C"/>
    <w:rsid w:val="00EC6819"/>
    <w:rsid w:val="00ED17EC"/>
    <w:rsid w:val="00ED2BC3"/>
    <w:rsid w:val="00ED5C5A"/>
    <w:rsid w:val="00ED695F"/>
    <w:rsid w:val="00ED6AB5"/>
    <w:rsid w:val="00EE1024"/>
    <w:rsid w:val="00EE379E"/>
    <w:rsid w:val="00EE450A"/>
    <w:rsid w:val="00EE4A98"/>
    <w:rsid w:val="00EE506E"/>
    <w:rsid w:val="00EE5577"/>
    <w:rsid w:val="00EE5FBF"/>
    <w:rsid w:val="00EE73B8"/>
    <w:rsid w:val="00EF0194"/>
    <w:rsid w:val="00EF05FD"/>
    <w:rsid w:val="00EF08C6"/>
    <w:rsid w:val="00EF0FFF"/>
    <w:rsid w:val="00EF3028"/>
    <w:rsid w:val="00EF3BDA"/>
    <w:rsid w:val="00EF3D62"/>
    <w:rsid w:val="00EF4E82"/>
    <w:rsid w:val="00EF4EDE"/>
    <w:rsid w:val="00EF55EB"/>
    <w:rsid w:val="00EF5D92"/>
    <w:rsid w:val="00EF774F"/>
    <w:rsid w:val="00EF7B21"/>
    <w:rsid w:val="00F03C01"/>
    <w:rsid w:val="00F05D4D"/>
    <w:rsid w:val="00F061B7"/>
    <w:rsid w:val="00F06F30"/>
    <w:rsid w:val="00F07256"/>
    <w:rsid w:val="00F1355D"/>
    <w:rsid w:val="00F13993"/>
    <w:rsid w:val="00F141EC"/>
    <w:rsid w:val="00F15864"/>
    <w:rsid w:val="00F17AE3"/>
    <w:rsid w:val="00F20F0A"/>
    <w:rsid w:val="00F21164"/>
    <w:rsid w:val="00F21F69"/>
    <w:rsid w:val="00F22625"/>
    <w:rsid w:val="00F25265"/>
    <w:rsid w:val="00F26ACD"/>
    <w:rsid w:val="00F2745F"/>
    <w:rsid w:val="00F27A4D"/>
    <w:rsid w:val="00F27F77"/>
    <w:rsid w:val="00F30BB7"/>
    <w:rsid w:val="00F30DDE"/>
    <w:rsid w:val="00F330A7"/>
    <w:rsid w:val="00F3357B"/>
    <w:rsid w:val="00F3406E"/>
    <w:rsid w:val="00F341F8"/>
    <w:rsid w:val="00F34920"/>
    <w:rsid w:val="00F352A3"/>
    <w:rsid w:val="00F36BDD"/>
    <w:rsid w:val="00F37716"/>
    <w:rsid w:val="00F40EB0"/>
    <w:rsid w:val="00F41077"/>
    <w:rsid w:val="00F41CE4"/>
    <w:rsid w:val="00F42E26"/>
    <w:rsid w:val="00F42E2E"/>
    <w:rsid w:val="00F43A0B"/>
    <w:rsid w:val="00F46162"/>
    <w:rsid w:val="00F463FA"/>
    <w:rsid w:val="00F46FEC"/>
    <w:rsid w:val="00F47F07"/>
    <w:rsid w:val="00F500CC"/>
    <w:rsid w:val="00F50CF0"/>
    <w:rsid w:val="00F50DCE"/>
    <w:rsid w:val="00F51C1E"/>
    <w:rsid w:val="00F5206A"/>
    <w:rsid w:val="00F5306C"/>
    <w:rsid w:val="00F55504"/>
    <w:rsid w:val="00F55EC7"/>
    <w:rsid w:val="00F56947"/>
    <w:rsid w:val="00F579FE"/>
    <w:rsid w:val="00F610B4"/>
    <w:rsid w:val="00F610C3"/>
    <w:rsid w:val="00F610C6"/>
    <w:rsid w:val="00F64120"/>
    <w:rsid w:val="00F65BA7"/>
    <w:rsid w:val="00F65DCD"/>
    <w:rsid w:val="00F668AD"/>
    <w:rsid w:val="00F6691B"/>
    <w:rsid w:val="00F66CFE"/>
    <w:rsid w:val="00F72510"/>
    <w:rsid w:val="00F72D1A"/>
    <w:rsid w:val="00F73217"/>
    <w:rsid w:val="00F74043"/>
    <w:rsid w:val="00F7418F"/>
    <w:rsid w:val="00F7569E"/>
    <w:rsid w:val="00F75CA7"/>
    <w:rsid w:val="00F75F11"/>
    <w:rsid w:val="00F7777B"/>
    <w:rsid w:val="00F80BCC"/>
    <w:rsid w:val="00F82927"/>
    <w:rsid w:val="00F8345D"/>
    <w:rsid w:val="00F83819"/>
    <w:rsid w:val="00F83B19"/>
    <w:rsid w:val="00F8697C"/>
    <w:rsid w:val="00F86DF6"/>
    <w:rsid w:val="00F874C4"/>
    <w:rsid w:val="00F87579"/>
    <w:rsid w:val="00F87D9D"/>
    <w:rsid w:val="00F93878"/>
    <w:rsid w:val="00F94562"/>
    <w:rsid w:val="00F95069"/>
    <w:rsid w:val="00F951AA"/>
    <w:rsid w:val="00F971C7"/>
    <w:rsid w:val="00F97758"/>
    <w:rsid w:val="00F97913"/>
    <w:rsid w:val="00FA0CB7"/>
    <w:rsid w:val="00FA0FB0"/>
    <w:rsid w:val="00FA1014"/>
    <w:rsid w:val="00FA1B4A"/>
    <w:rsid w:val="00FA2828"/>
    <w:rsid w:val="00FA3090"/>
    <w:rsid w:val="00FA320A"/>
    <w:rsid w:val="00FA4209"/>
    <w:rsid w:val="00FA5E17"/>
    <w:rsid w:val="00FA7A16"/>
    <w:rsid w:val="00FA7C50"/>
    <w:rsid w:val="00FB00DE"/>
    <w:rsid w:val="00FB10A9"/>
    <w:rsid w:val="00FB272A"/>
    <w:rsid w:val="00FB3968"/>
    <w:rsid w:val="00FB4205"/>
    <w:rsid w:val="00FB5A5D"/>
    <w:rsid w:val="00FB762D"/>
    <w:rsid w:val="00FBDB5D"/>
    <w:rsid w:val="00FC0C2F"/>
    <w:rsid w:val="00FC169C"/>
    <w:rsid w:val="00FC1CC2"/>
    <w:rsid w:val="00FC37ED"/>
    <w:rsid w:val="00FC3C81"/>
    <w:rsid w:val="00FC4420"/>
    <w:rsid w:val="00FC47D9"/>
    <w:rsid w:val="00FC4AF6"/>
    <w:rsid w:val="00FC57DE"/>
    <w:rsid w:val="00FC636C"/>
    <w:rsid w:val="00FC72EE"/>
    <w:rsid w:val="00FC748B"/>
    <w:rsid w:val="00FD03F3"/>
    <w:rsid w:val="00FD09F5"/>
    <w:rsid w:val="00FD16EC"/>
    <w:rsid w:val="00FD1A6E"/>
    <w:rsid w:val="00FD27B4"/>
    <w:rsid w:val="00FE0369"/>
    <w:rsid w:val="00FE0499"/>
    <w:rsid w:val="00FE2031"/>
    <w:rsid w:val="00FE254B"/>
    <w:rsid w:val="00FE2F14"/>
    <w:rsid w:val="00FE39EA"/>
    <w:rsid w:val="00FE3F0B"/>
    <w:rsid w:val="00FE47AF"/>
    <w:rsid w:val="00FE4A2B"/>
    <w:rsid w:val="00FE4BD2"/>
    <w:rsid w:val="00FE53A1"/>
    <w:rsid w:val="00FF101D"/>
    <w:rsid w:val="00FF140D"/>
    <w:rsid w:val="00FF1D39"/>
    <w:rsid w:val="00FF24A5"/>
    <w:rsid w:val="00FF33CA"/>
    <w:rsid w:val="00FF4695"/>
    <w:rsid w:val="00FF5D2D"/>
    <w:rsid w:val="00FF791A"/>
    <w:rsid w:val="01C628E4"/>
    <w:rsid w:val="02B2D2B6"/>
    <w:rsid w:val="02CE8FC1"/>
    <w:rsid w:val="0455D404"/>
    <w:rsid w:val="08FFDCD9"/>
    <w:rsid w:val="0A81D628"/>
    <w:rsid w:val="0E3EA0F3"/>
    <w:rsid w:val="10800CA7"/>
    <w:rsid w:val="110E3F75"/>
    <w:rsid w:val="11D25D89"/>
    <w:rsid w:val="11F9A993"/>
    <w:rsid w:val="1266B56C"/>
    <w:rsid w:val="12867FE7"/>
    <w:rsid w:val="128F18E0"/>
    <w:rsid w:val="129E4D9A"/>
    <w:rsid w:val="144006B8"/>
    <w:rsid w:val="166A0A2C"/>
    <w:rsid w:val="178297E8"/>
    <w:rsid w:val="1A11D633"/>
    <w:rsid w:val="1D7ADBE4"/>
    <w:rsid w:val="1DE99BEE"/>
    <w:rsid w:val="201C3BFE"/>
    <w:rsid w:val="21588798"/>
    <w:rsid w:val="2479F8CD"/>
    <w:rsid w:val="2519D35A"/>
    <w:rsid w:val="26F850F6"/>
    <w:rsid w:val="27549DC3"/>
    <w:rsid w:val="2BE40F8D"/>
    <w:rsid w:val="2BF16C5C"/>
    <w:rsid w:val="2E37D14F"/>
    <w:rsid w:val="2F782316"/>
    <w:rsid w:val="32780377"/>
    <w:rsid w:val="330852B5"/>
    <w:rsid w:val="34A50B4E"/>
    <w:rsid w:val="356F2BB4"/>
    <w:rsid w:val="36108AAA"/>
    <w:rsid w:val="39267C9B"/>
    <w:rsid w:val="3A7C3878"/>
    <w:rsid w:val="3DEBD842"/>
    <w:rsid w:val="3FBEB383"/>
    <w:rsid w:val="418235E4"/>
    <w:rsid w:val="41BB3DBE"/>
    <w:rsid w:val="423947FC"/>
    <w:rsid w:val="42B831A3"/>
    <w:rsid w:val="42CDBE34"/>
    <w:rsid w:val="45617386"/>
    <w:rsid w:val="45B04A12"/>
    <w:rsid w:val="45F71A3E"/>
    <w:rsid w:val="49623EBB"/>
    <w:rsid w:val="4A163EDE"/>
    <w:rsid w:val="4C3C00B4"/>
    <w:rsid w:val="4EAAC039"/>
    <w:rsid w:val="5187BC04"/>
    <w:rsid w:val="54B88DE3"/>
    <w:rsid w:val="57AB8B71"/>
    <w:rsid w:val="5A417BAF"/>
    <w:rsid w:val="5CB74B11"/>
    <w:rsid w:val="5D5ACC6E"/>
    <w:rsid w:val="5DE563FE"/>
    <w:rsid w:val="607A16AB"/>
    <w:rsid w:val="60B0E758"/>
    <w:rsid w:val="61800E07"/>
    <w:rsid w:val="62B236B0"/>
    <w:rsid w:val="637F643C"/>
    <w:rsid w:val="654A2AC7"/>
    <w:rsid w:val="66423CF3"/>
    <w:rsid w:val="664C338A"/>
    <w:rsid w:val="68C8A43D"/>
    <w:rsid w:val="69A6D1DB"/>
    <w:rsid w:val="6BF22460"/>
    <w:rsid w:val="6D4B64F8"/>
    <w:rsid w:val="6DAB89EC"/>
    <w:rsid w:val="6ECFB152"/>
    <w:rsid w:val="6FB14398"/>
    <w:rsid w:val="703044D3"/>
    <w:rsid w:val="743790C7"/>
    <w:rsid w:val="74E5A840"/>
    <w:rsid w:val="7593855A"/>
    <w:rsid w:val="7634FD63"/>
    <w:rsid w:val="7776F83E"/>
    <w:rsid w:val="778A6284"/>
    <w:rsid w:val="7933C4CF"/>
    <w:rsid w:val="79710558"/>
    <w:rsid w:val="7A21D6EC"/>
    <w:rsid w:val="7AE51AD0"/>
    <w:rsid w:val="7C88E8A8"/>
    <w:rsid w:val="7DEE7945"/>
    <w:rsid w:val="7FBC8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504"/>
      </w:tabs>
      <w:spacing w:after="240" w:line="240" w:lineRule="auto"/>
      <w:ind w:left="504" w:hanging="50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Gulim" w:eastAsia="Gulim" w:hAnsi="Gulim" w:cs="Gulim"/>
      <w:sz w:val="24"/>
      <w:szCs w:val="24"/>
      <w:lang w:eastAsia="ko-KR"/>
    </w:rPr>
  </w:style>
  <w:style w:type="character" w:customStyle="1" w:styleId="ellipsis">
    <w:name w:val="ellipsis"/>
    <w:basedOn w:val="DefaultParagraphFont"/>
    <w:rsid w:val="00026504"/>
  </w:style>
  <w:style w:type="character" w:customStyle="1" w:styleId="apple-converted-space">
    <w:name w:val="apple-converted-space"/>
    <w:basedOn w:val="DefaultParagraphFont"/>
    <w:rsid w:val="00440F56"/>
  </w:style>
  <w:style w:type="character" w:styleId="PlaceholderText">
    <w:name w:val="Placeholder Text"/>
    <w:basedOn w:val="DefaultParagraphFont"/>
    <w:uiPriority w:val="99"/>
    <w:semiHidden/>
    <w:rsid w:val="005E5087"/>
    <w:rPr>
      <w:color w:val="808080"/>
    </w:rPr>
  </w:style>
  <w:style w:type="paragraph" w:styleId="Revision">
    <w:name w:val="Revision"/>
    <w:hidden/>
    <w:uiPriority w:val="99"/>
    <w:semiHidden/>
    <w:rsid w:val="00544B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59836256">
      <w:bodyDiv w:val="1"/>
      <w:marLeft w:val="0"/>
      <w:marRight w:val="0"/>
      <w:marTop w:val="0"/>
      <w:marBottom w:val="0"/>
      <w:divBdr>
        <w:top w:val="none" w:sz="0" w:space="0" w:color="auto"/>
        <w:left w:val="none" w:sz="0" w:space="0" w:color="auto"/>
        <w:bottom w:val="none" w:sz="0" w:space="0" w:color="auto"/>
        <w:right w:val="none" w:sz="0" w:space="0" w:color="auto"/>
      </w:divBdr>
      <w:divsChild>
        <w:div w:id="1429043070">
          <w:marLeft w:val="0"/>
          <w:marRight w:val="0"/>
          <w:marTop w:val="180"/>
          <w:marBottom w:val="45"/>
          <w:divBdr>
            <w:top w:val="none" w:sz="0" w:space="0" w:color="auto"/>
            <w:left w:val="none" w:sz="0" w:space="0" w:color="auto"/>
            <w:bottom w:val="none" w:sz="0" w:space="0" w:color="auto"/>
            <w:right w:val="none" w:sz="0" w:space="0" w:color="auto"/>
          </w:divBdr>
        </w:div>
        <w:div w:id="1440295408">
          <w:marLeft w:val="0"/>
          <w:marRight w:val="0"/>
          <w:marTop w:val="180"/>
          <w:marBottom w:val="45"/>
          <w:divBdr>
            <w:top w:val="none" w:sz="0" w:space="0" w:color="auto"/>
            <w:left w:val="none" w:sz="0" w:space="0" w:color="auto"/>
            <w:bottom w:val="none" w:sz="0" w:space="0" w:color="auto"/>
            <w:right w:val="none" w:sz="0" w:space="0" w:color="auto"/>
          </w:divBdr>
        </w:div>
        <w:div w:id="1846935598">
          <w:marLeft w:val="0"/>
          <w:marRight w:val="0"/>
          <w:marTop w:val="0"/>
          <w:marBottom w:val="0"/>
          <w:divBdr>
            <w:top w:val="none" w:sz="0" w:space="0" w:color="auto"/>
            <w:left w:val="none" w:sz="0" w:space="0" w:color="auto"/>
            <w:bottom w:val="none" w:sz="0" w:space="0" w:color="auto"/>
            <w:right w:val="none" w:sz="0" w:space="0" w:color="auto"/>
          </w:divBdr>
        </w:div>
        <w:div w:id="1915503061">
          <w:marLeft w:val="0"/>
          <w:marRight w:val="0"/>
          <w:marTop w:val="0"/>
          <w:marBottom w:val="0"/>
          <w:divBdr>
            <w:top w:val="none" w:sz="0" w:space="0" w:color="auto"/>
            <w:left w:val="none" w:sz="0" w:space="0" w:color="auto"/>
            <w:bottom w:val="none" w:sz="0" w:space="0" w:color="auto"/>
            <w:right w:val="none" w:sz="0" w:space="0" w:color="auto"/>
          </w:divBdr>
        </w:div>
        <w:div w:id="203175225">
          <w:marLeft w:val="0"/>
          <w:marRight w:val="0"/>
          <w:marTop w:val="0"/>
          <w:marBottom w:val="0"/>
          <w:divBdr>
            <w:top w:val="none" w:sz="0" w:space="0" w:color="auto"/>
            <w:left w:val="none" w:sz="0" w:space="0" w:color="auto"/>
            <w:bottom w:val="none" w:sz="0" w:space="0" w:color="auto"/>
            <w:right w:val="none" w:sz="0" w:space="0" w:color="auto"/>
          </w:divBdr>
          <w:divsChild>
            <w:div w:id="880753895">
              <w:marLeft w:val="0"/>
              <w:marRight w:val="0"/>
              <w:marTop w:val="180"/>
              <w:marBottom w:val="45"/>
              <w:divBdr>
                <w:top w:val="none" w:sz="0" w:space="0" w:color="auto"/>
                <w:left w:val="none" w:sz="0" w:space="0" w:color="auto"/>
                <w:bottom w:val="none" w:sz="0" w:space="0" w:color="auto"/>
                <w:right w:val="none" w:sz="0" w:space="0" w:color="auto"/>
              </w:divBdr>
            </w:div>
            <w:div w:id="301692783">
              <w:marLeft w:val="0"/>
              <w:marRight w:val="0"/>
              <w:marTop w:val="0"/>
              <w:marBottom w:val="0"/>
              <w:divBdr>
                <w:top w:val="none" w:sz="0" w:space="0" w:color="auto"/>
                <w:left w:val="none" w:sz="0" w:space="0" w:color="auto"/>
                <w:bottom w:val="none" w:sz="0" w:space="0" w:color="auto"/>
                <w:right w:val="none" w:sz="0" w:space="0" w:color="auto"/>
              </w:divBdr>
              <w:divsChild>
                <w:div w:id="2116636200">
                  <w:marLeft w:val="0"/>
                  <w:marRight w:val="0"/>
                  <w:marTop w:val="0"/>
                  <w:marBottom w:val="0"/>
                  <w:divBdr>
                    <w:top w:val="none" w:sz="0" w:space="0" w:color="auto"/>
                    <w:left w:val="none" w:sz="0" w:space="0" w:color="auto"/>
                    <w:bottom w:val="none" w:sz="0" w:space="0" w:color="auto"/>
                    <w:right w:val="none" w:sz="0" w:space="0" w:color="auto"/>
                  </w:divBdr>
                </w:div>
                <w:div w:id="8263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141">
          <w:marLeft w:val="0"/>
          <w:marRight w:val="0"/>
          <w:marTop w:val="0"/>
          <w:marBottom w:val="0"/>
          <w:divBdr>
            <w:top w:val="none" w:sz="0" w:space="0" w:color="auto"/>
            <w:left w:val="none" w:sz="0" w:space="0" w:color="auto"/>
            <w:bottom w:val="none" w:sz="0" w:space="0" w:color="auto"/>
            <w:right w:val="none" w:sz="0" w:space="0" w:color="auto"/>
          </w:divBdr>
        </w:div>
        <w:div w:id="1551334048">
          <w:marLeft w:val="0"/>
          <w:marRight w:val="0"/>
          <w:marTop w:val="180"/>
          <w:marBottom w:val="45"/>
          <w:divBdr>
            <w:top w:val="none" w:sz="0" w:space="0" w:color="auto"/>
            <w:left w:val="none" w:sz="0" w:space="0" w:color="auto"/>
            <w:bottom w:val="none" w:sz="0" w:space="0" w:color="auto"/>
            <w:right w:val="none" w:sz="0" w:space="0" w:color="auto"/>
          </w:divBdr>
        </w:div>
        <w:div w:id="1796362072">
          <w:marLeft w:val="0"/>
          <w:marRight w:val="0"/>
          <w:marTop w:val="0"/>
          <w:marBottom w:val="0"/>
          <w:divBdr>
            <w:top w:val="none" w:sz="0" w:space="0" w:color="auto"/>
            <w:left w:val="none" w:sz="0" w:space="0" w:color="auto"/>
            <w:bottom w:val="none" w:sz="0" w:space="0" w:color="auto"/>
            <w:right w:val="none" w:sz="0" w:space="0" w:color="auto"/>
          </w:divBdr>
        </w:div>
        <w:div w:id="2022506878">
          <w:marLeft w:val="0"/>
          <w:marRight w:val="0"/>
          <w:marTop w:val="180"/>
          <w:marBottom w:val="45"/>
          <w:divBdr>
            <w:top w:val="none" w:sz="0" w:space="0" w:color="auto"/>
            <w:left w:val="none" w:sz="0" w:space="0" w:color="auto"/>
            <w:bottom w:val="none" w:sz="0" w:space="0" w:color="auto"/>
            <w:right w:val="none" w:sz="0" w:space="0" w:color="auto"/>
          </w:divBdr>
        </w:div>
        <w:div w:id="1488861382">
          <w:marLeft w:val="0"/>
          <w:marRight w:val="0"/>
          <w:marTop w:val="180"/>
          <w:marBottom w:val="45"/>
          <w:divBdr>
            <w:top w:val="none" w:sz="0" w:space="0" w:color="auto"/>
            <w:left w:val="none" w:sz="0" w:space="0" w:color="auto"/>
            <w:bottom w:val="none" w:sz="0" w:space="0" w:color="auto"/>
            <w:right w:val="none" w:sz="0" w:space="0" w:color="auto"/>
          </w:divBdr>
        </w:div>
        <w:div w:id="650062276">
          <w:marLeft w:val="0"/>
          <w:marRight w:val="0"/>
          <w:marTop w:val="0"/>
          <w:marBottom w:val="0"/>
          <w:divBdr>
            <w:top w:val="none" w:sz="0" w:space="0" w:color="auto"/>
            <w:left w:val="none" w:sz="0" w:space="0" w:color="auto"/>
            <w:bottom w:val="none" w:sz="0" w:space="0" w:color="auto"/>
            <w:right w:val="none" w:sz="0" w:space="0" w:color="auto"/>
          </w:divBdr>
        </w:div>
        <w:div w:id="567224233">
          <w:marLeft w:val="0"/>
          <w:marRight w:val="0"/>
          <w:marTop w:val="0"/>
          <w:marBottom w:val="0"/>
          <w:divBdr>
            <w:top w:val="none" w:sz="0" w:space="0" w:color="auto"/>
            <w:left w:val="none" w:sz="0" w:space="0" w:color="auto"/>
            <w:bottom w:val="none" w:sz="0" w:space="0" w:color="auto"/>
            <w:right w:val="none" w:sz="0" w:space="0" w:color="auto"/>
          </w:divBdr>
          <w:divsChild>
            <w:div w:id="511072016">
              <w:marLeft w:val="0"/>
              <w:marRight w:val="0"/>
              <w:marTop w:val="0"/>
              <w:marBottom w:val="0"/>
              <w:divBdr>
                <w:top w:val="none" w:sz="0" w:space="0" w:color="auto"/>
                <w:left w:val="none" w:sz="0" w:space="0" w:color="auto"/>
                <w:bottom w:val="none" w:sz="0" w:space="0" w:color="auto"/>
                <w:right w:val="none" w:sz="0" w:space="0" w:color="auto"/>
              </w:divBdr>
              <w:divsChild>
                <w:div w:id="672948925">
                  <w:marLeft w:val="0"/>
                  <w:marRight w:val="0"/>
                  <w:marTop w:val="75"/>
                  <w:marBottom w:val="75"/>
                  <w:divBdr>
                    <w:top w:val="none" w:sz="0" w:space="0" w:color="auto"/>
                    <w:left w:val="none" w:sz="0" w:space="0" w:color="auto"/>
                    <w:bottom w:val="none" w:sz="0" w:space="0" w:color="auto"/>
                    <w:right w:val="none" w:sz="0" w:space="0" w:color="auto"/>
                  </w:divBdr>
                  <w:divsChild>
                    <w:div w:id="1572151349">
                      <w:marLeft w:val="0"/>
                      <w:marRight w:val="0"/>
                      <w:marTop w:val="0"/>
                      <w:marBottom w:val="0"/>
                      <w:divBdr>
                        <w:top w:val="none" w:sz="0" w:space="0" w:color="auto"/>
                        <w:left w:val="none" w:sz="0" w:space="0" w:color="auto"/>
                        <w:bottom w:val="none" w:sz="0" w:space="0" w:color="auto"/>
                        <w:right w:val="none" w:sz="0" w:space="0" w:color="auto"/>
                      </w:divBdr>
                    </w:div>
                    <w:div w:id="514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7397">
      <w:bodyDiv w:val="1"/>
      <w:marLeft w:val="0"/>
      <w:marRight w:val="0"/>
      <w:marTop w:val="0"/>
      <w:marBottom w:val="0"/>
      <w:divBdr>
        <w:top w:val="none" w:sz="0" w:space="0" w:color="auto"/>
        <w:left w:val="none" w:sz="0" w:space="0" w:color="auto"/>
        <w:bottom w:val="none" w:sz="0" w:space="0" w:color="auto"/>
        <w:right w:val="none" w:sz="0" w:space="0" w:color="auto"/>
      </w:divBdr>
      <w:divsChild>
        <w:div w:id="427430523">
          <w:marLeft w:val="0"/>
          <w:marRight w:val="0"/>
          <w:marTop w:val="180"/>
          <w:marBottom w:val="45"/>
          <w:divBdr>
            <w:top w:val="none" w:sz="0" w:space="0" w:color="auto"/>
            <w:left w:val="none" w:sz="0" w:space="0" w:color="auto"/>
            <w:bottom w:val="none" w:sz="0" w:space="0" w:color="auto"/>
            <w:right w:val="none" w:sz="0" w:space="0" w:color="auto"/>
          </w:divBdr>
        </w:div>
        <w:div w:id="2010138441">
          <w:marLeft w:val="0"/>
          <w:marRight w:val="0"/>
          <w:marTop w:val="180"/>
          <w:marBottom w:val="45"/>
          <w:divBdr>
            <w:top w:val="none" w:sz="0" w:space="0" w:color="auto"/>
            <w:left w:val="none" w:sz="0" w:space="0" w:color="auto"/>
            <w:bottom w:val="none" w:sz="0" w:space="0" w:color="auto"/>
            <w:right w:val="none" w:sz="0" w:space="0" w:color="auto"/>
          </w:divBdr>
        </w:div>
        <w:div w:id="50539037">
          <w:marLeft w:val="0"/>
          <w:marRight w:val="0"/>
          <w:marTop w:val="0"/>
          <w:marBottom w:val="0"/>
          <w:divBdr>
            <w:top w:val="none" w:sz="0" w:space="0" w:color="auto"/>
            <w:left w:val="none" w:sz="0" w:space="0" w:color="auto"/>
            <w:bottom w:val="none" w:sz="0" w:space="0" w:color="auto"/>
            <w:right w:val="none" w:sz="0" w:space="0" w:color="auto"/>
          </w:divBdr>
        </w:div>
        <w:div w:id="657924963">
          <w:marLeft w:val="0"/>
          <w:marRight w:val="0"/>
          <w:marTop w:val="0"/>
          <w:marBottom w:val="0"/>
          <w:divBdr>
            <w:top w:val="none" w:sz="0" w:space="0" w:color="auto"/>
            <w:left w:val="none" w:sz="0" w:space="0" w:color="auto"/>
            <w:bottom w:val="none" w:sz="0" w:space="0" w:color="auto"/>
            <w:right w:val="none" w:sz="0" w:space="0" w:color="auto"/>
          </w:divBdr>
        </w:div>
        <w:div w:id="585069885">
          <w:marLeft w:val="0"/>
          <w:marRight w:val="0"/>
          <w:marTop w:val="0"/>
          <w:marBottom w:val="0"/>
          <w:divBdr>
            <w:top w:val="none" w:sz="0" w:space="0" w:color="auto"/>
            <w:left w:val="none" w:sz="0" w:space="0" w:color="auto"/>
            <w:bottom w:val="none" w:sz="0" w:space="0" w:color="auto"/>
            <w:right w:val="none" w:sz="0" w:space="0" w:color="auto"/>
          </w:divBdr>
          <w:divsChild>
            <w:div w:id="416368092">
              <w:marLeft w:val="0"/>
              <w:marRight w:val="0"/>
              <w:marTop w:val="180"/>
              <w:marBottom w:val="45"/>
              <w:divBdr>
                <w:top w:val="none" w:sz="0" w:space="0" w:color="auto"/>
                <w:left w:val="none" w:sz="0" w:space="0" w:color="auto"/>
                <w:bottom w:val="none" w:sz="0" w:space="0" w:color="auto"/>
                <w:right w:val="none" w:sz="0" w:space="0" w:color="auto"/>
              </w:divBdr>
            </w:div>
            <w:div w:id="2133398373">
              <w:marLeft w:val="0"/>
              <w:marRight w:val="0"/>
              <w:marTop w:val="0"/>
              <w:marBottom w:val="0"/>
              <w:divBdr>
                <w:top w:val="none" w:sz="0" w:space="0" w:color="auto"/>
                <w:left w:val="none" w:sz="0" w:space="0" w:color="auto"/>
                <w:bottom w:val="none" w:sz="0" w:space="0" w:color="auto"/>
                <w:right w:val="none" w:sz="0" w:space="0" w:color="auto"/>
              </w:divBdr>
              <w:divsChild>
                <w:div w:id="752314492">
                  <w:marLeft w:val="0"/>
                  <w:marRight w:val="0"/>
                  <w:marTop w:val="0"/>
                  <w:marBottom w:val="0"/>
                  <w:divBdr>
                    <w:top w:val="none" w:sz="0" w:space="0" w:color="auto"/>
                    <w:left w:val="none" w:sz="0" w:space="0" w:color="auto"/>
                    <w:bottom w:val="none" w:sz="0" w:space="0" w:color="auto"/>
                    <w:right w:val="none" w:sz="0" w:space="0" w:color="auto"/>
                  </w:divBdr>
                </w:div>
                <w:div w:id="1034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7191">
          <w:marLeft w:val="0"/>
          <w:marRight w:val="0"/>
          <w:marTop w:val="0"/>
          <w:marBottom w:val="0"/>
          <w:divBdr>
            <w:top w:val="none" w:sz="0" w:space="0" w:color="auto"/>
            <w:left w:val="none" w:sz="0" w:space="0" w:color="auto"/>
            <w:bottom w:val="none" w:sz="0" w:space="0" w:color="auto"/>
            <w:right w:val="none" w:sz="0" w:space="0" w:color="auto"/>
          </w:divBdr>
        </w:div>
        <w:div w:id="714348837">
          <w:marLeft w:val="0"/>
          <w:marRight w:val="0"/>
          <w:marTop w:val="180"/>
          <w:marBottom w:val="45"/>
          <w:divBdr>
            <w:top w:val="none" w:sz="0" w:space="0" w:color="auto"/>
            <w:left w:val="none" w:sz="0" w:space="0" w:color="auto"/>
            <w:bottom w:val="none" w:sz="0" w:space="0" w:color="auto"/>
            <w:right w:val="none" w:sz="0" w:space="0" w:color="auto"/>
          </w:divBdr>
        </w:div>
        <w:div w:id="931090856">
          <w:marLeft w:val="0"/>
          <w:marRight w:val="0"/>
          <w:marTop w:val="0"/>
          <w:marBottom w:val="0"/>
          <w:divBdr>
            <w:top w:val="none" w:sz="0" w:space="0" w:color="auto"/>
            <w:left w:val="none" w:sz="0" w:space="0" w:color="auto"/>
            <w:bottom w:val="none" w:sz="0" w:space="0" w:color="auto"/>
            <w:right w:val="none" w:sz="0" w:space="0" w:color="auto"/>
          </w:divBdr>
        </w:div>
        <w:div w:id="964849586">
          <w:marLeft w:val="0"/>
          <w:marRight w:val="0"/>
          <w:marTop w:val="180"/>
          <w:marBottom w:val="45"/>
          <w:divBdr>
            <w:top w:val="none" w:sz="0" w:space="0" w:color="auto"/>
            <w:left w:val="none" w:sz="0" w:space="0" w:color="auto"/>
            <w:bottom w:val="none" w:sz="0" w:space="0" w:color="auto"/>
            <w:right w:val="none" w:sz="0" w:space="0" w:color="auto"/>
          </w:divBdr>
        </w:div>
        <w:div w:id="639113875">
          <w:marLeft w:val="0"/>
          <w:marRight w:val="0"/>
          <w:marTop w:val="180"/>
          <w:marBottom w:val="45"/>
          <w:divBdr>
            <w:top w:val="none" w:sz="0" w:space="0" w:color="auto"/>
            <w:left w:val="none" w:sz="0" w:space="0" w:color="auto"/>
            <w:bottom w:val="none" w:sz="0" w:space="0" w:color="auto"/>
            <w:right w:val="none" w:sz="0" w:space="0" w:color="auto"/>
          </w:divBdr>
        </w:div>
        <w:div w:id="2038922033">
          <w:marLeft w:val="0"/>
          <w:marRight w:val="0"/>
          <w:marTop w:val="0"/>
          <w:marBottom w:val="0"/>
          <w:divBdr>
            <w:top w:val="none" w:sz="0" w:space="0" w:color="auto"/>
            <w:left w:val="none" w:sz="0" w:space="0" w:color="auto"/>
            <w:bottom w:val="none" w:sz="0" w:space="0" w:color="auto"/>
            <w:right w:val="none" w:sz="0" w:space="0" w:color="auto"/>
          </w:divBdr>
        </w:div>
        <w:div w:id="1513761315">
          <w:marLeft w:val="0"/>
          <w:marRight w:val="0"/>
          <w:marTop w:val="0"/>
          <w:marBottom w:val="0"/>
          <w:divBdr>
            <w:top w:val="none" w:sz="0" w:space="0" w:color="auto"/>
            <w:left w:val="none" w:sz="0" w:space="0" w:color="auto"/>
            <w:bottom w:val="none" w:sz="0" w:space="0" w:color="auto"/>
            <w:right w:val="none" w:sz="0" w:space="0" w:color="auto"/>
          </w:divBdr>
          <w:divsChild>
            <w:div w:id="1541824131">
              <w:marLeft w:val="0"/>
              <w:marRight w:val="0"/>
              <w:marTop w:val="0"/>
              <w:marBottom w:val="0"/>
              <w:divBdr>
                <w:top w:val="none" w:sz="0" w:space="0" w:color="auto"/>
                <w:left w:val="none" w:sz="0" w:space="0" w:color="auto"/>
                <w:bottom w:val="none" w:sz="0" w:space="0" w:color="auto"/>
                <w:right w:val="none" w:sz="0" w:space="0" w:color="auto"/>
              </w:divBdr>
              <w:divsChild>
                <w:div w:id="1688944043">
                  <w:marLeft w:val="0"/>
                  <w:marRight w:val="0"/>
                  <w:marTop w:val="75"/>
                  <w:marBottom w:val="75"/>
                  <w:divBdr>
                    <w:top w:val="none" w:sz="0" w:space="0" w:color="auto"/>
                    <w:left w:val="none" w:sz="0" w:space="0" w:color="auto"/>
                    <w:bottom w:val="none" w:sz="0" w:space="0" w:color="auto"/>
                    <w:right w:val="none" w:sz="0" w:space="0" w:color="auto"/>
                  </w:divBdr>
                  <w:divsChild>
                    <w:div w:id="1121074010">
                      <w:marLeft w:val="0"/>
                      <w:marRight w:val="0"/>
                      <w:marTop w:val="0"/>
                      <w:marBottom w:val="0"/>
                      <w:divBdr>
                        <w:top w:val="none" w:sz="0" w:space="0" w:color="auto"/>
                        <w:left w:val="none" w:sz="0" w:space="0" w:color="auto"/>
                        <w:bottom w:val="none" w:sz="0" w:space="0" w:color="auto"/>
                        <w:right w:val="none" w:sz="0" w:space="0" w:color="auto"/>
                      </w:divBdr>
                    </w:div>
                    <w:div w:id="404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301">
      <w:bodyDiv w:val="1"/>
      <w:marLeft w:val="0"/>
      <w:marRight w:val="0"/>
      <w:marTop w:val="0"/>
      <w:marBottom w:val="0"/>
      <w:divBdr>
        <w:top w:val="none" w:sz="0" w:space="0" w:color="auto"/>
        <w:left w:val="none" w:sz="0" w:space="0" w:color="auto"/>
        <w:bottom w:val="none" w:sz="0" w:space="0" w:color="auto"/>
        <w:right w:val="none" w:sz="0" w:space="0" w:color="auto"/>
      </w:divBdr>
      <w:divsChild>
        <w:div w:id="292949596">
          <w:marLeft w:val="0"/>
          <w:marRight w:val="0"/>
          <w:marTop w:val="180"/>
          <w:marBottom w:val="45"/>
          <w:divBdr>
            <w:top w:val="none" w:sz="0" w:space="0" w:color="auto"/>
            <w:left w:val="none" w:sz="0" w:space="0" w:color="auto"/>
            <w:bottom w:val="none" w:sz="0" w:space="0" w:color="auto"/>
            <w:right w:val="none" w:sz="0" w:space="0" w:color="auto"/>
          </w:divBdr>
        </w:div>
        <w:div w:id="2083484628">
          <w:marLeft w:val="0"/>
          <w:marRight w:val="0"/>
          <w:marTop w:val="180"/>
          <w:marBottom w:val="45"/>
          <w:divBdr>
            <w:top w:val="none" w:sz="0" w:space="0" w:color="auto"/>
            <w:left w:val="none" w:sz="0" w:space="0" w:color="auto"/>
            <w:bottom w:val="none" w:sz="0" w:space="0" w:color="auto"/>
            <w:right w:val="none" w:sz="0" w:space="0" w:color="auto"/>
          </w:divBdr>
        </w:div>
        <w:div w:id="184445167">
          <w:marLeft w:val="0"/>
          <w:marRight w:val="0"/>
          <w:marTop w:val="0"/>
          <w:marBottom w:val="0"/>
          <w:divBdr>
            <w:top w:val="none" w:sz="0" w:space="0" w:color="auto"/>
            <w:left w:val="none" w:sz="0" w:space="0" w:color="auto"/>
            <w:bottom w:val="none" w:sz="0" w:space="0" w:color="auto"/>
            <w:right w:val="none" w:sz="0" w:space="0" w:color="auto"/>
          </w:divBdr>
        </w:div>
        <w:div w:id="888997090">
          <w:marLeft w:val="0"/>
          <w:marRight w:val="0"/>
          <w:marTop w:val="0"/>
          <w:marBottom w:val="0"/>
          <w:divBdr>
            <w:top w:val="none" w:sz="0" w:space="0" w:color="auto"/>
            <w:left w:val="none" w:sz="0" w:space="0" w:color="auto"/>
            <w:bottom w:val="none" w:sz="0" w:space="0" w:color="auto"/>
            <w:right w:val="none" w:sz="0" w:space="0" w:color="auto"/>
          </w:divBdr>
        </w:div>
        <w:div w:id="1306273735">
          <w:marLeft w:val="0"/>
          <w:marRight w:val="0"/>
          <w:marTop w:val="0"/>
          <w:marBottom w:val="0"/>
          <w:divBdr>
            <w:top w:val="none" w:sz="0" w:space="0" w:color="auto"/>
            <w:left w:val="none" w:sz="0" w:space="0" w:color="auto"/>
            <w:bottom w:val="none" w:sz="0" w:space="0" w:color="auto"/>
            <w:right w:val="none" w:sz="0" w:space="0" w:color="auto"/>
          </w:divBdr>
          <w:divsChild>
            <w:div w:id="1556429334">
              <w:marLeft w:val="0"/>
              <w:marRight w:val="0"/>
              <w:marTop w:val="180"/>
              <w:marBottom w:val="45"/>
              <w:divBdr>
                <w:top w:val="none" w:sz="0" w:space="0" w:color="auto"/>
                <w:left w:val="none" w:sz="0" w:space="0" w:color="auto"/>
                <w:bottom w:val="none" w:sz="0" w:space="0" w:color="auto"/>
                <w:right w:val="none" w:sz="0" w:space="0" w:color="auto"/>
              </w:divBdr>
            </w:div>
            <w:div w:id="493254753">
              <w:marLeft w:val="0"/>
              <w:marRight w:val="0"/>
              <w:marTop w:val="0"/>
              <w:marBottom w:val="0"/>
              <w:divBdr>
                <w:top w:val="none" w:sz="0" w:space="0" w:color="auto"/>
                <w:left w:val="none" w:sz="0" w:space="0" w:color="auto"/>
                <w:bottom w:val="none" w:sz="0" w:space="0" w:color="auto"/>
                <w:right w:val="none" w:sz="0" w:space="0" w:color="auto"/>
              </w:divBdr>
              <w:divsChild>
                <w:div w:id="54818949">
                  <w:marLeft w:val="0"/>
                  <w:marRight w:val="0"/>
                  <w:marTop w:val="0"/>
                  <w:marBottom w:val="0"/>
                  <w:divBdr>
                    <w:top w:val="none" w:sz="0" w:space="0" w:color="auto"/>
                    <w:left w:val="none" w:sz="0" w:space="0" w:color="auto"/>
                    <w:bottom w:val="none" w:sz="0" w:space="0" w:color="auto"/>
                    <w:right w:val="none" w:sz="0" w:space="0" w:color="auto"/>
                  </w:divBdr>
                </w:div>
                <w:div w:id="629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873">
          <w:marLeft w:val="0"/>
          <w:marRight w:val="0"/>
          <w:marTop w:val="0"/>
          <w:marBottom w:val="0"/>
          <w:divBdr>
            <w:top w:val="none" w:sz="0" w:space="0" w:color="auto"/>
            <w:left w:val="none" w:sz="0" w:space="0" w:color="auto"/>
            <w:bottom w:val="none" w:sz="0" w:space="0" w:color="auto"/>
            <w:right w:val="none" w:sz="0" w:space="0" w:color="auto"/>
          </w:divBdr>
        </w:div>
        <w:div w:id="360134755">
          <w:marLeft w:val="0"/>
          <w:marRight w:val="0"/>
          <w:marTop w:val="180"/>
          <w:marBottom w:val="45"/>
          <w:divBdr>
            <w:top w:val="none" w:sz="0" w:space="0" w:color="auto"/>
            <w:left w:val="none" w:sz="0" w:space="0" w:color="auto"/>
            <w:bottom w:val="none" w:sz="0" w:space="0" w:color="auto"/>
            <w:right w:val="none" w:sz="0" w:space="0" w:color="auto"/>
          </w:divBdr>
        </w:div>
        <w:div w:id="924800837">
          <w:marLeft w:val="0"/>
          <w:marRight w:val="0"/>
          <w:marTop w:val="0"/>
          <w:marBottom w:val="0"/>
          <w:divBdr>
            <w:top w:val="none" w:sz="0" w:space="0" w:color="auto"/>
            <w:left w:val="none" w:sz="0" w:space="0" w:color="auto"/>
            <w:bottom w:val="none" w:sz="0" w:space="0" w:color="auto"/>
            <w:right w:val="none" w:sz="0" w:space="0" w:color="auto"/>
          </w:divBdr>
        </w:div>
        <w:div w:id="229464427">
          <w:marLeft w:val="0"/>
          <w:marRight w:val="0"/>
          <w:marTop w:val="180"/>
          <w:marBottom w:val="45"/>
          <w:divBdr>
            <w:top w:val="none" w:sz="0" w:space="0" w:color="auto"/>
            <w:left w:val="none" w:sz="0" w:space="0" w:color="auto"/>
            <w:bottom w:val="none" w:sz="0" w:space="0" w:color="auto"/>
            <w:right w:val="none" w:sz="0" w:space="0" w:color="auto"/>
          </w:divBdr>
        </w:div>
        <w:div w:id="85467458">
          <w:marLeft w:val="0"/>
          <w:marRight w:val="0"/>
          <w:marTop w:val="180"/>
          <w:marBottom w:val="45"/>
          <w:divBdr>
            <w:top w:val="none" w:sz="0" w:space="0" w:color="auto"/>
            <w:left w:val="none" w:sz="0" w:space="0" w:color="auto"/>
            <w:bottom w:val="none" w:sz="0" w:space="0" w:color="auto"/>
            <w:right w:val="none" w:sz="0" w:space="0" w:color="auto"/>
          </w:divBdr>
        </w:div>
        <w:div w:id="1762098646">
          <w:marLeft w:val="0"/>
          <w:marRight w:val="0"/>
          <w:marTop w:val="0"/>
          <w:marBottom w:val="0"/>
          <w:divBdr>
            <w:top w:val="none" w:sz="0" w:space="0" w:color="auto"/>
            <w:left w:val="none" w:sz="0" w:space="0" w:color="auto"/>
            <w:bottom w:val="none" w:sz="0" w:space="0" w:color="auto"/>
            <w:right w:val="none" w:sz="0" w:space="0" w:color="auto"/>
          </w:divBdr>
        </w:div>
        <w:div w:id="785777027">
          <w:marLeft w:val="0"/>
          <w:marRight w:val="0"/>
          <w:marTop w:val="0"/>
          <w:marBottom w:val="0"/>
          <w:divBdr>
            <w:top w:val="none" w:sz="0" w:space="0" w:color="auto"/>
            <w:left w:val="none" w:sz="0" w:space="0" w:color="auto"/>
            <w:bottom w:val="none" w:sz="0" w:space="0" w:color="auto"/>
            <w:right w:val="none" w:sz="0" w:space="0" w:color="auto"/>
          </w:divBdr>
          <w:divsChild>
            <w:div w:id="1651786938">
              <w:marLeft w:val="0"/>
              <w:marRight w:val="0"/>
              <w:marTop w:val="0"/>
              <w:marBottom w:val="0"/>
              <w:divBdr>
                <w:top w:val="none" w:sz="0" w:space="0" w:color="auto"/>
                <w:left w:val="none" w:sz="0" w:space="0" w:color="auto"/>
                <w:bottom w:val="none" w:sz="0" w:space="0" w:color="auto"/>
                <w:right w:val="none" w:sz="0" w:space="0" w:color="auto"/>
              </w:divBdr>
              <w:divsChild>
                <w:div w:id="2057778973">
                  <w:marLeft w:val="0"/>
                  <w:marRight w:val="0"/>
                  <w:marTop w:val="75"/>
                  <w:marBottom w:val="75"/>
                  <w:divBdr>
                    <w:top w:val="none" w:sz="0" w:space="0" w:color="auto"/>
                    <w:left w:val="none" w:sz="0" w:space="0" w:color="auto"/>
                    <w:bottom w:val="none" w:sz="0" w:space="0" w:color="auto"/>
                    <w:right w:val="none" w:sz="0" w:space="0" w:color="auto"/>
                  </w:divBdr>
                  <w:divsChild>
                    <w:div w:id="857038987">
                      <w:marLeft w:val="0"/>
                      <w:marRight w:val="0"/>
                      <w:marTop w:val="0"/>
                      <w:marBottom w:val="0"/>
                      <w:divBdr>
                        <w:top w:val="none" w:sz="0" w:space="0" w:color="auto"/>
                        <w:left w:val="none" w:sz="0" w:space="0" w:color="auto"/>
                        <w:bottom w:val="none" w:sz="0" w:space="0" w:color="auto"/>
                        <w:right w:val="none" w:sz="0" w:space="0" w:color="auto"/>
                      </w:divBdr>
                    </w:div>
                    <w:div w:id="20486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4059769">
      <w:bodyDiv w:val="1"/>
      <w:marLeft w:val="0"/>
      <w:marRight w:val="0"/>
      <w:marTop w:val="0"/>
      <w:marBottom w:val="0"/>
      <w:divBdr>
        <w:top w:val="none" w:sz="0" w:space="0" w:color="auto"/>
        <w:left w:val="none" w:sz="0" w:space="0" w:color="auto"/>
        <w:bottom w:val="none" w:sz="0" w:space="0" w:color="auto"/>
        <w:right w:val="none" w:sz="0" w:space="0" w:color="auto"/>
      </w:divBdr>
      <w:divsChild>
        <w:div w:id="46345665">
          <w:marLeft w:val="0"/>
          <w:marRight w:val="0"/>
          <w:marTop w:val="180"/>
          <w:marBottom w:val="45"/>
          <w:divBdr>
            <w:top w:val="none" w:sz="0" w:space="0" w:color="auto"/>
            <w:left w:val="none" w:sz="0" w:space="0" w:color="auto"/>
            <w:bottom w:val="none" w:sz="0" w:space="0" w:color="auto"/>
            <w:right w:val="none" w:sz="0" w:space="0" w:color="auto"/>
          </w:divBdr>
        </w:div>
        <w:div w:id="1675187543">
          <w:marLeft w:val="0"/>
          <w:marRight w:val="0"/>
          <w:marTop w:val="0"/>
          <w:marBottom w:val="0"/>
          <w:divBdr>
            <w:top w:val="none" w:sz="0" w:space="0" w:color="auto"/>
            <w:left w:val="none" w:sz="0" w:space="0" w:color="auto"/>
            <w:bottom w:val="none" w:sz="0" w:space="0" w:color="auto"/>
            <w:right w:val="none" w:sz="0" w:space="0" w:color="auto"/>
          </w:divBdr>
        </w:div>
        <w:div w:id="1271813642">
          <w:marLeft w:val="0"/>
          <w:marRight w:val="0"/>
          <w:marTop w:val="0"/>
          <w:marBottom w:val="0"/>
          <w:divBdr>
            <w:top w:val="none" w:sz="0" w:space="0" w:color="auto"/>
            <w:left w:val="none" w:sz="0" w:space="0" w:color="auto"/>
            <w:bottom w:val="none" w:sz="0" w:space="0" w:color="auto"/>
            <w:right w:val="none" w:sz="0" w:space="0" w:color="auto"/>
          </w:divBdr>
          <w:divsChild>
            <w:div w:id="346175694">
              <w:marLeft w:val="0"/>
              <w:marRight w:val="0"/>
              <w:marTop w:val="0"/>
              <w:marBottom w:val="0"/>
              <w:divBdr>
                <w:top w:val="none" w:sz="0" w:space="0" w:color="auto"/>
                <w:left w:val="none" w:sz="0" w:space="0" w:color="auto"/>
                <w:bottom w:val="none" w:sz="0" w:space="0" w:color="auto"/>
                <w:right w:val="none" w:sz="0" w:space="0" w:color="auto"/>
              </w:divBdr>
              <w:divsChild>
                <w:div w:id="1457717796">
                  <w:marLeft w:val="0"/>
                  <w:marRight w:val="0"/>
                  <w:marTop w:val="75"/>
                  <w:marBottom w:val="75"/>
                  <w:divBdr>
                    <w:top w:val="none" w:sz="0" w:space="0" w:color="auto"/>
                    <w:left w:val="none" w:sz="0" w:space="0" w:color="auto"/>
                    <w:bottom w:val="none" w:sz="0" w:space="0" w:color="auto"/>
                    <w:right w:val="none" w:sz="0" w:space="0" w:color="auto"/>
                  </w:divBdr>
                  <w:divsChild>
                    <w:div w:id="435440304">
                      <w:marLeft w:val="0"/>
                      <w:marRight w:val="0"/>
                      <w:marTop w:val="0"/>
                      <w:marBottom w:val="0"/>
                      <w:divBdr>
                        <w:top w:val="none" w:sz="0" w:space="0" w:color="auto"/>
                        <w:left w:val="none" w:sz="0" w:space="0" w:color="auto"/>
                        <w:bottom w:val="none" w:sz="0" w:space="0" w:color="auto"/>
                        <w:right w:val="none" w:sz="0" w:space="0" w:color="auto"/>
                      </w:divBdr>
                    </w:div>
                    <w:div w:id="5949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646">
          <w:marLeft w:val="0"/>
          <w:marRight w:val="0"/>
          <w:marTop w:val="0"/>
          <w:marBottom w:val="0"/>
          <w:divBdr>
            <w:top w:val="none" w:sz="0" w:space="0" w:color="auto"/>
            <w:left w:val="none" w:sz="0" w:space="0" w:color="auto"/>
            <w:bottom w:val="none" w:sz="0" w:space="0" w:color="auto"/>
            <w:right w:val="none" w:sz="0" w:space="0" w:color="auto"/>
          </w:divBdr>
        </w:div>
        <w:div w:id="491723218">
          <w:marLeft w:val="0"/>
          <w:marRight w:val="0"/>
          <w:marTop w:val="0"/>
          <w:marBottom w:val="0"/>
          <w:divBdr>
            <w:top w:val="none" w:sz="0" w:space="0" w:color="auto"/>
            <w:left w:val="none" w:sz="0" w:space="0" w:color="auto"/>
            <w:bottom w:val="none" w:sz="0" w:space="0" w:color="auto"/>
            <w:right w:val="none" w:sz="0" w:space="0" w:color="auto"/>
          </w:divBdr>
          <w:divsChild>
            <w:div w:id="2112700528">
              <w:marLeft w:val="0"/>
              <w:marRight w:val="0"/>
              <w:marTop w:val="0"/>
              <w:marBottom w:val="0"/>
              <w:divBdr>
                <w:top w:val="none" w:sz="0" w:space="0" w:color="auto"/>
                <w:left w:val="none" w:sz="0" w:space="0" w:color="auto"/>
                <w:bottom w:val="none" w:sz="0" w:space="0" w:color="auto"/>
                <w:right w:val="none" w:sz="0" w:space="0" w:color="auto"/>
              </w:divBdr>
              <w:divsChild>
                <w:div w:id="674770477">
                  <w:marLeft w:val="0"/>
                  <w:marRight w:val="0"/>
                  <w:marTop w:val="75"/>
                  <w:marBottom w:val="75"/>
                  <w:divBdr>
                    <w:top w:val="none" w:sz="0" w:space="0" w:color="auto"/>
                    <w:left w:val="none" w:sz="0" w:space="0" w:color="auto"/>
                    <w:bottom w:val="none" w:sz="0" w:space="0" w:color="auto"/>
                    <w:right w:val="none" w:sz="0" w:space="0" w:color="auto"/>
                  </w:divBdr>
                  <w:divsChild>
                    <w:div w:id="181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198670681">
      <w:bodyDiv w:val="1"/>
      <w:marLeft w:val="0"/>
      <w:marRight w:val="0"/>
      <w:marTop w:val="0"/>
      <w:marBottom w:val="0"/>
      <w:divBdr>
        <w:top w:val="none" w:sz="0" w:space="0" w:color="auto"/>
        <w:left w:val="none" w:sz="0" w:space="0" w:color="auto"/>
        <w:bottom w:val="none" w:sz="0" w:space="0" w:color="auto"/>
        <w:right w:val="none" w:sz="0" w:space="0" w:color="auto"/>
      </w:divBdr>
      <w:divsChild>
        <w:div w:id="1297031295">
          <w:marLeft w:val="0"/>
          <w:marRight w:val="0"/>
          <w:marTop w:val="180"/>
          <w:marBottom w:val="45"/>
          <w:divBdr>
            <w:top w:val="none" w:sz="0" w:space="0" w:color="auto"/>
            <w:left w:val="none" w:sz="0" w:space="0" w:color="auto"/>
            <w:bottom w:val="none" w:sz="0" w:space="0" w:color="auto"/>
            <w:right w:val="none" w:sz="0" w:space="0" w:color="auto"/>
          </w:divBdr>
        </w:div>
        <w:div w:id="757098099">
          <w:marLeft w:val="0"/>
          <w:marRight w:val="0"/>
          <w:marTop w:val="180"/>
          <w:marBottom w:val="45"/>
          <w:divBdr>
            <w:top w:val="none" w:sz="0" w:space="0" w:color="auto"/>
            <w:left w:val="none" w:sz="0" w:space="0" w:color="auto"/>
            <w:bottom w:val="none" w:sz="0" w:space="0" w:color="auto"/>
            <w:right w:val="none" w:sz="0" w:space="0" w:color="auto"/>
          </w:divBdr>
        </w:div>
        <w:div w:id="996614810">
          <w:marLeft w:val="0"/>
          <w:marRight w:val="0"/>
          <w:marTop w:val="0"/>
          <w:marBottom w:val="0"/>
          <w:divBdr>
            <w:top w:val="none" w:sz="0" w:space="0" w:color="auto"/>
            <w:left w:val="none" w:sz="0" w:space="0" w:color="auto"/>
            <w:bottom w:val="none" w:sz="0" w:space="0" w:color="auto"/>
            <w:right w:val="none" w:sz="0" w:space="0" w:color="auto"/>
          </w:divBdr>
        </w:div>
        <w:div w:id="2048334584">
          <w:marLeft w:val="0"/>
          <w:marRight w:val="0"/>
          <w:marTop w:val="0"/>
          <w:marBottom w:val="0"/>
          <w:divBdr>
            <w:top w:val="none" w:sz="0" w:space="0" w:color="auto"/>
            <w:left w:val="none" w:sz="0" w:space="0" w:color="auto"/>
            <w:bottom w:val="none" w:sz="0" w:space="0" w:color="auto"/>
            <w:right w:val="none" w:sz="0" w:space="0" w:color="auto"/>
          </w:divBdr>
        </w:div>
        <w:div w:id="407271696">
          <w:marLeft w:val="0"/>
          <w:marRight w:val="0"/>
          <w:marTop w:val="0"/>
          <w:marBottom w:val="0"/>
          <w:divBdr>
            <w:top w:val="none" w:sz="0" w:space="0" w:color="auto"/>
            <w:left w:val="none" w:sz="0" w:space="0" w:color="auto"/>
            <w:bottom w:val="none" w:sz="0" w:space="0" w:color="auto"/>
            <w:right w:val="none" w:sz="0" w:space="0" w:color="auto"/>
          </w:divBdr>
          <w:divsChild>
            <w:div w:id="897008386">
              <w:marLeft w:val="0"/>
              <w:marRight w:val="0"/>
              <w:marTop w:val="180"/>
              <w:marBottom w:val="45"/>
              <w:divBdr>
                <w:top w:val="none" w:sz="0" w:space="0" w:color="auto"/>
                <w:left w:val="none" w:sz="0" w:space="0" w:color="auto"/>
                <w:bottom w:val="none" w:sz="0" w:space="0" w:color="auto"/>
                <w:right w:val="none" w:sz="0" w:space="0" w:color="auto"/>
              </w:divBdr>
            </w:div>
            <w:div w:id="1832519374">
              <w:marLeft w:val="0"/>
              <w:marRight w:val="0"/>
              <w:marTop w:val="0"/>
              <w:marBottom w:val="0"/>
              <w:divBdr>
                <w:top w:val="none" w:sz="0" w:space="0" w:color="auto"/>
                <w:left w:val="none" w:sz="0" w:space="0" w:color="auto"/>
                <w:bottom w:val="none" w:sz="0" w:space="0" w:color="auto"/>
                <w:right w:val="none" w:sz="0" w:space="0" w:color="auto"/>
              </w:divBdr>
              <w:divsChild>
                <w:div w:id="1209731188">
                  <w:marLeft w:val="0"/>
                  <w:marRight w:val="0"/>
                  <w:marTop w:val="0"/>
                  <w:marBottom w:val="0"/>
                  <w:divBdr>
                    <w:top w:val="none" w:sz="0" w:space="0" w:color="auto"/>
                    <w:left w:val="none" w:sz="0" w:space="0" w:color="auto"/>
                    <w:bottom w:val="none" w:sz="0" w:space="0" w:color="auto"/>
                    <w:right w:val="none" w:sz="0" w:space="0" w:color="auto"/>
                  </w:divBdr>
                </w:div>
                <w:div w:id="20728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4625">
          <w:marLeft w:val="0"/>
          <w:marRight w:val="0"/>
          <w:marTop w:val="0"/>
          <w:marBottom w:val="0"/>
          <w:divBdr>
            <w:top w:val="none" w:sz="0" w:space="0" w:color="auto"/>
            <w:left w:val="none" w:sz="0" w:space="0" w:color="auto"/>
            <w:bottom w:val="none" w:sz="0" w:space="0" w:color="auto"/>
            <w:right w:val="none" w:sz="0" w:space="0" w:color="auto"/>
          </w:divBdr>
        </w:div>
        <w:div w:id="1993289307">
          <w:marLeft w:val="0"/>
          <w:marRight w:val="0"/>
          <w:marTop w:val="180"/>
          <w:marBottom w:val="45"/>
          <w:divBdr>
            <w:top w:val="none" w:sz="0" w:space="0" w:color="auto"/>
            <w:left w:val="none" w:sz="0" w:space="0" w:color="auto"/>
            <w:bottom w:val="none" w:sz="0" w:space="0" w:color="auto"/>
            <w:right w:val="none" w:sz="0" w:space="0" w:color="auto"/>
          </w:divBdr>
        </w:div>
        <w:div w:id="1597245307">
          <w:marLeft w:val="0"/>
          <w:marRight w:val="0"/>
          <w:marTop w:val="0"/>
          <w:marBottom w:val="0"/>
          <w:divBdr>
            <w:top w:val="none" w:sz="0" w:space="0" w:color="auto"/>
            <w:left w:val="none" w:sz="0" w:space="0" w:color="auto"/>
            <w:bottom w:val="none" w:sz="0" w:space="0" w:color="auto"/>
            <w:right w:val="none" w:sz="0" w:space="0" w:color="auto"/>
          </w:divBdr>
        </w:div>
        <w:div w:id="197164773">
          <w:marLeft w:val="0"/>
          <w:marRight w:val="0"/>
          <w:marTop w:val="180"/>
          <w:marBottom w:val="45"/>
          <w:divBdr>
            <w:top w:val="none" w:sz="0" w:space="0" w:color="auto"/>
            <w:left w:val="none" w:sz="0" w:space="0" w:color="auto"/>
            <w:bottom w:val="none" w:sz="0" w:space="0" w:color="auto"/>
            <w:right w:val="none" w:sz="0" w:space="0" w:color="auto"/>
          </w:divBdr>
        </w:div>
        <w:div w:id="1327586663">
          <w:marLeft w:val="0"/>
          <w:marRight w:val="0"/>
          <w:marTop w:val="180"/>
          <w:marBottom w:val="45"/>
          <w:divBdr>
            <w:top w:val="none" w:sz="0" w:space="0" w:color="auto"/>
            <w:left w:val="none" w:sz="0" w:space="0" w:color="auto"/>
            <w:bottom w:val="none" w:sz="0" w:space="0" w:color="auto"/>
            <w:right w:val="none" w:sz="0" w:space="0" w:color="auto"/>
          </w:divBdr>
        </w:div>
        <w:div w:id="1436827131">
          <w:marLeft w:val="0"/>
          <w:marRight w:val="0"/>
          <w:marTop w:val="0"/>
          <w:marBottom w:val="0"/>
          <w:divBdr>
            <w:top w:val="none" w:sz="0" w:space="0" w:color="auto"/>
            <w:left w:val="none" w:sz="0" w:space="0" w:color="auto"/>
            <w:bottom w:val="none" w:sz="0" w:space="0" w:color="auto"/>
            <w:right w:val="none" w:sz="0" w:space="0" w:color="auto"/>
          </w:divBdr>
        </w:div>
        <w:div w:id="4022823">
          <w:marLeft w:val="0"/>
          <w:marRight w:val="0"/>
          <w:marTop w:val="0"/>
          <w:marBottom w:val="0"/>
          <w:divBdr>
            <w:top w:val="none" w:sz="0" w:space="0" w:color="auto"/>
            <w:left w:val="none" w:sz="0" w:space="0" w:color="auto"/>
            <w:bottom w:val="none" w:sz="0" w:space="0" w:color="auto"/>
            <w:right w:val="none" w:sz="0" w:space="0" w:color="auto"/>
          </w:divBdr>
          <w:divsChild>
            <w:div w:id="919801036">
              <w:marLeft w:val="0"/>
              <w:marRight w:val="0"/>
              <w:marTop w:val="0"/>
              <w:marBottom w:val="0"/>
              <w:divBdr>
                <w:top w:val="none" w:sz="0" w:space="0" w:color="auto"/>
                <w:left w:val="none" w:sz="0" w:space="0" w:color="auto"/>
                <w:bottom w:val="none" w:sz="0" w:space="0" w:color="auto"/>
                <w:right w:val="none" w:sz="0" w:space="0" w:color="auto"/>
              </w:divBdr>
              <w:divsChild>
                <w:div w:id="810900331">
                  <w:marLeft w:val="0"/>
                  <w:marRight w:val="0"/>
                  <w:marTop w:val="75"/>
                  <w:marBottom w:val="75"/>
                  <w:divBdr>
                    <w:top w:val="none" w:sz="0" w:space="0" w:color="auto"/>
                    <w:left w:val="none" w:sz="0" w:space="0" w:color="auto"/>
                    <w:bottom w:val="none" w:sz="0" w:space="0" w:color="auto"/>
                    <w:right w:val="none" w:sz="0" w:space="0" w:color="auto"/>
                  </w:divBdr>
                  <w:divsChild>
                    <w:div w:id="1308903069">
                      <w:marLeft w:val="0"/>
                      <w:marRight w:val="0"/>
                      <w:marTop w:val="0"/>
                      <w:marBottom w:val="0"/>
                      <w:divBdr>
                        <w:top w:val="none" w:sz="0" w:space="0" w:color="auto"/>
                        <w:left w:val="none" w:sz="0" w:space="0" w:color="auto"/>
                        <w:bottom w:val="none" w:sz="0" w:space="0" w:color="auto"/>
                        <w:right w:val="none" w:sz="0" w:space="0" w:color="auto"/>
                      </w:divBdr>
                    </w:div>
                    <w:div w:id="72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81192944">
      <w:bodyDiv w:val="1"/>
      <w:marLeft w:val="0"/>
      <w:marRight w:val="0"/>
      <w:marTop w:val="0"/>
      <w:marBottom w:val="0"/>
      <w:divBdr>
        <w:top w:val="none" w:sz="0" w:space="0" w:color="auto"/>
        <w:left w:val="none" w:sz="0" w:space="0" w:color="auto"/>
        <w:bottom w:val="none" w:sz="0" w:space="0" w:color="auto"/>
        <w:right w:val="none" w:sz="0" w:space="0" w:color="auto"/>
      </w:divBdr>
      <w:divsChild>
        <w:div w:id="182867524">
          <w:marLeft w:val="0"/>
          <w:marRight w:val="0"/>
          <w:marTop w:val="180"/>
          <w:marBottom w:val="45"/>
          <w:divBdr>
            <w:top w:val="none" w:sz="0" w:space="0" w:color="auto"/>
            <w:left w:val="none" w:sz="0" w:space="0" w:color="auto"/>
            <w:bottom w:val="none" w:sz="0" w:space="0" w:color="auto"/>
            <w:right w:val="none" w:sz="0" w:space="0" w:color="auto"/>
          </w:divBdr>
        </w:div>
        <w:div w:id="241109623">
          <w:marLeft w:val="0"/>
          <w:marRight w:val="0"/>
          <w:marTop w:val="180"/>
          <w:marBottom w:val="45"/>
          <w:divBdr>
            <w:top w:val="none" w:sz="0" w:space="0" w:color="auto"/>
            <w:left w:val="none" w:sz="0" w:space="0" w:color="auto"/>
            <w:bottom w:val="none" w:sz="0" w:space="0" w:color="auto"/>
            <w:right w:val="none" w:sz="0" w:space="0" w:color="auto"/>
          </w:divBdr>
        </w:div>
        <w:div w:id="1422679633">
          <w:marLeft w:val="0"/>
          <w:marRight w:val="0"/>
          <w:marTop w:val="0"/>
          <w:marBottom w:val="0"/>
          <w:divBdr>
            <w:top w:val="none" w:sz="0" w:space="0" w:color="auto"/>
            <w:left w:val="none" w:sz="0" w:space="0" w:color="auto"/>
            <w:bottom w:val="none" w:sz="0" w:space="0" w:color="auto"/>
            <w:right w:val="none" w:sz="0" w:space="0" w:color="auto"/>
          </w:divBdr>
        </w:div>
        <w:div w:id="276744">
          <w:marLeft w:val="0"/>
          <w:marRight w:val="0"/>
          <w:marTop w:val="0"/>
          <w:marBottom w:val="0"/>
          <w:divBdr>
            <w:top w:val="none" w:sz="0" w:space="0" w:color="auto"/>
            <w:left w:val="none" w:sz="0" w:space="0" w:color="auto"/>
            <w:bottom w:val="none" w:sz="0" w:space="0" w:color="auto"/>
            <w:right w:val="none" w:sz="0" w:space="0" w:color="auto"/>
          </w:divBdr>
        </w:div>
        <w:div w:id="925966538">
          <w:marLeft w:val="0"/>
          <w:marRight w:val="0"/>
          <w:marTop w:val="0"/>
          <w:marBottom w:val="0"/>
          <w:divBdr>
            <w:top w:val="none" w:sz="0" w:space="0" w:color="auto"/>
            <w:left w:val="none" w:sz="0" w:space="0" w:color="auto"/>
            <w:bottom w:val="none" w:sz="0" w:space="0" w:color="auto"/>
            <w:right w:val="none" w:sz="0" w:space="0" w:color="auto"/>
          </w:divBdr>
          <w:divsChild>
            <w:div w:id="60712289">
              <w:marLeft w:val="0"/>
              <w:marRight w:val="0"/>
              <w:marTop w:val="180"/>
              <w:marBottom w:val="45"/>
              <w:divBdr>
                <w:top w:val="none" w:sz="0" w:space="0" w:color="auto"/>
                <w:left w:val="none" w:sz="0" w:space="0" w:color="auto"/>
                <w:bottom w:val="none" w:sz="0" w:space="0" w:color="auto"/>
                <w:right w:val="none" w:sz="0" w:space="0" w:color="auto"/>
              </w:divBdr>
            </w:div>
            <w:div w:id="808328372">
              <w:marLeft w:val="0"/>
              <w:marRight w:val="0"/>
              <w:marTop w:val="0"/>
              <w:marBottom w:val="0"/>
              <w:divBdr>
                <w:top w:val="none" w:sz="0" w:space="0" w:color="auto"/>
                <w:left w:val="none" w:sz="0" w:space="0" w:color="auto"/>
                <w:bottom w:val="none" w:sz="0" w:space="0" w:color="auto"/>
                <w:right w:val="none" w:sz="0" w:space="0" w:color="auto"/>
              </w:divBdr>
              <w:divsChild>
                <w:div w:id="1644507751">
                  <w:marLeft w:val="0"/>
                  <w:marRight w:val="0"/>
                  <w:marTop w:val="0"/>
                  <w:marBottom w:val="0"/>
                  <w:divBdr>
                    <w:top w:val="none" w:sz="0" w:space="0" w:color="auto"/>
                    <w:left w:val="none" w:sz="0" w:space="0" w:color="auto"/>
                    <w:bottom w:val="none" w:sz="0" w:space="0" w:color="auto"/>
                    <w:right w:val="none" w:sz="0" w:space="0" w:color="auto"/>
                  </w:divBdr>
                </w:div>
                <w:div w:id="1596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911">
          <w:marLeft w:val="0"/>
          <w:marRight w:val="0"/>
          <w:marTop w:val="0"/>
          <w:marBottom w:val="0"/>
          <w:divBdr>
            <w:top w:val="none" w:sz="0" w:space="0" w:color="auto"/>
            <w:left w:val="none" w:sz="0" w:space="0" w:color="auto"/>
            <w:bottom w:val="none" w:sz="0" w:space="0" w:color="auto"/>
            <w:right w:val="none" w:sz="0" w:space="0" w:color="auto"/>
          </w:divBdr>
        </w:div>
        <w:div w:id="813063767">
          <w:marLeft w:val="0"/>
          <w:marRight w:val="0"/>
          <w:marTop w:val="180"/>
          <w:marBottom w:val="45"/>
          <w:divBdr>
            <w:top w:val="none" w:sz="0" w:space="0" w:color="auto"/>
            <w:left w:val="none" w:sz="0" w:space="0" w:color="auto"/>
            <w:bottom w:val="none" w:sz="0" w:space="0" w:color="auto"/>
            <w:right w:val="none" w:sz="0" w:space="0" w:color="auto"/>
          </w:divBdr>
        </w:div>
        <w:div w:id="1220089083">
          <w:marLeft w:val="0"/>
          <w:marRight w:val="0"/>
          <w:marTop w:val="0"/>
          <w:marBottom w:val="0"/>
          <w:divBdr>
            <w:top w:val="none" w:sz="0" w:space="0" w:color="auto"/>
            <w:left w:val="none" w:sz="0" w:space="0" w:color="auto"/>
            <w:bottom w:val="none" w:sz="0" w:space="0" w:color="auto"/>
            <w:right w:val="none" w:sz="0" w:space="0" w:color="auto"/>
          </w:divBdr>
        </w:div>
        <w:div w:id="12923454">
          <w:marLeft w:val="0"/>
          <w:marRight w:val="0"/>
          <w:marTop w:val="180"/>
          <w:marBottom w:val="45"/>
          <w:divBdr>
            <w:top w:val="none" w:sz="0" w:space="0" w:color="auto"/>
            <w:left w:val="none" w:sz="0" w:space="0" w:color="auto"/>
            <w:bottom w:val="none" w:sz="0" w:space="0" w:color="auto"/>
            <w:right w:val="none" w:sz="0" w:space="0" w:color="auto"/>
          </w:divBdr>
        </w:div>
        <w:div w:id="222256624">
          <w:marLeft w:val="0"/>
          <w:marRight w:val="0"/>
          <w:marTop w:val="180"/>
          <w:marBottom w:val="45"/>
          <w:divBdr>
            <w:top w:val="none" w:sz="0" w:space="0" w:color="auto"/>
            <w:left w:val="none" w:sz="0" w:space="0" w:color="auto"/>
            <w:bottom w:val="none" w:sz="0" w:space="0" w:color="auto"/>
            <w:right w:val="none" w:sz="0" w:space="0" w:color="auto"/>
          </w:divBdr>
        </w:div>
        <w:div w:id="1515414135">
          <w:marLeft w:val="0"/>
          <w:marRight w:val="0"/>
          <w:marTop w:val="0"/>
          <w:marBottom w:val="0"/>
          <w:divBdr>
            <w:top w:val="none" w:sz="0" w:space="0" w:color="auto"/>
            <w:left w:val="none" w:sz="0" w:space="0" w:color="auto"/>
            <w:bottom w:val="none" w:sz="0" w:space="0" w:color="auto"/>
            <w:right w:val="none" w:sz="0" w:space="0" w:color="auto"/>
          </w:divBdr>
        </w:div>
        <w:div w:id="1410155262">
          <w:marLeft w:val="0"/>
          <w:marRight w:val="0"/>
          <w:marTop w:val="0"/>
          <w:marBottom w:val="0"/>
          <w:divBdr>
            <w:top w:val="none" w:sz="0" w:space="0" w:color="auto"/>
            <w:left w:val="none" w:sz="0" w:space="0" w:color="auto"/>
            <w:bottom w:val="none" w:sz="0" w:space="0" w:color="auto"/>
            <w:right w:val="none" w:sz="0" w:space="0" w:color="auto"/>
          </w:divBdr>
          <w:divsChild>
            <w:div w:id="1297179137">
              <w:marLeft w:val="0"/>
              <w:marRight w:val="0"/>
              <w:marTop w:val="0"/>
              <w:marBottom w:val="0"/>
              <w:divBdr>
                <w:top w:val="none" w:sz="0" w:space="0" w:color="auto"/>
                <w:left w:val="none" w:sz="0" w:space="0" w:color="auto"/>
                <w:bottom w:val="none" w:sz="0" w:space="0" w:color="auto"/>
                <w:right w:val="none" w:sz="0" w:space="0" w:color="auto"/>
              </w:divBdr>
              <w:divsChild>
                <w:div w:id="362099754">
                  <w:marLeft w:val="0"/>
                  <w:marRight w:val="0"/>
                  <w:marTop w:val="75"/>
                  <w:marBottom w:val="75"/>
                  <w:divBdr>
                    <w:top w:val="none" w:sz="0" w:space="0" w:color="auto"/>
                    <w:left w:val="none" w:sz="0" w:space="0" w:color="auto"/>
                    <w:bottom w:val="none" w:sz="0" w:space="0" w:color="auto"/>
                    <w:right w:val="none" w:sz="0" w:space="0" w:color="auto"/>
                  </w:divBdr>
                  <w:divsChild>
                    <w:div w:id="418260519">
                      <w:marLeft w:val="0"/>
                      <w:marRight w:val="0"/>
                      <w:marTop w:val="0"/>
                      <w:marBottom w:val="0"/>
                      <w:divBdr>
                        <w:top w:val="none" w:sz="0" w:space="0" w:color="auto"/>
                        <w:left w:val="none" w:sz="0" w:space="0" w:color="auto"/>
                        <w:bottom w:val="none" w:sz="0" w:space="0" w:color="auto"/>
                        <w:right w:val="none" w:sz="0" w:space="0" w:color="auto"/>
                      </w:divBdr>
                    </w:div>
                    <w:div w:id="667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03946271">
      <w:bodyDiv w:val="1"/>
      <w:marLeft w:val="0"/>
      <w:marRight w:val="0"/>
      <w:marTop w:val="0"/>
      <w:marBottom w:val="0"/>
      <w:divBdr>
        <w:top w:val="none" w:sz="0" w:space="0" w:color="auto"/>
        <w:left w:val="none" w:sz="0" w:space="0" w:color="auto"/>
        <w:bottom w:val="none" w:sz="0" w:space="0" w:color="auto"/>
        <w:right w:val="none" w:sz="0" w:space="0" w:color="auto"/>
      </w:divBdr>
      <w:divsChild>
        <w:div w:id="2036614290">
          <w:marLeft w:val="0"/>
          <w:marRight w:val="0"/>
          <w:marTop w:val="180"/>
          <w:marBottom w:val="45"/>
          <w:divBdr>
            <w:top w:val="none" w:sz="0" w:space="0" w:color="auto"/>
            <w:left w:val="none" w:sz="0" w:space="0" w:color="auto"/>
            <w:bottom w:val="none" w:sz="0" w:space="0" w:color="auto"/>
            <w:right w:val="none" w:sz="0" w:space="0" w:color="auto"/>
          </w:divBdr>
        </w:div>
        <w:div w:id="982274339">
          <w:marLeft w:val="0"/>
          <w:marRight w:val="0"/>
          <w:marTop w:val="180"/>
          <w:marBottom w:val="45"/>
          <w:divBdr>
            <w:top w:val="none" w:sz="0" w:space="0" w:color="auto"/>
            <w:left w:val="none" w:sz="0" w:space="0" w:color="auto"/>
            <w:bottom w:val="none" w:sz="0" w:space="0" w:color="auto"/>
            <w:right w:val="none" w:sz="0" w:space="0" w:color="auto"/>
          </w:divBdr>
        </w:div>
        <w:div w:id="365063041">
          <w:marLeft w:val="0"/>
          <w:marRight w:val="0"/>
          <w:marTop w:val="0"/>
          <w:marBottom w:val="0"/>
          <w:divBdr>
            <w:top w:val="none" w:sz="0" w:space="0" w:color="auto"/>
            <w:left w:val="none" w:sz="0" w:space="0" w:color="auto"/>
            <w:bottom w:val="none" w:sz="0" w:space="0" w:color="auto"/>
            <w:right w:val="none" w:sz="0" w:space="0" w:color="auto"/>
          </w:divBdr>
        </w:div>
        <w:div w:id="1640962518">
          <w:marLeft w:val="0"/>
          <w:marRight w:val="0"/>
          <w:marTop w:val="0"/>
          <w:marBottom w:val="0"/>
          <w:divBdr>
            <w:top w:val="none" w:sz="0" w:space="0" w:color="auto"/>
            <w:left w:val="none" w:sz="0" w:space="0" w:color="auto"/>
            <w:bottom w:val="none" w:sz="0" w:space="0" w:color="auto"/>
            <w:right w:val="none" w:sz="0" w:space="0" w:color="auto"/>
          </w:divBdr>
        </w:div>
        <w:div w:id="1899320723">
          <w:marLeft w:val="0"/>
          <w:marRight w:val="0"/>
          <w:marTop w:val="0"/>
          <w:marBottom w:val="0"/>
          <w:divBdr>
            <w:top w:val="none" w:sz="0" w:space="0" w:color="auto"/>
            <w:left w:val="none" w:sz="0" w:space="0" w:color="auto"/>
            <w:bottom w:val="none" w:sz="0" w:space="0" w:color="auto"/>
            <w:right w:val="none" w:sz="0" w:space="0" w:color="auto"/>
          </w:divBdr>
          <w:divsChild>
            <w:div w:id="1182744512">
              <w:marLeft w:val="0"/>
              <w:marRight w:val="0"/>
              <w:marTop w:val="180"/>
              <w:marBottom w:val="45"/>
              <w:divBdr>
                <w:top w:val="none" w:sz="0" w:space="0" w:color="auto"/>
                <w:left w:val="none" w:sz="0" w:space="0" w:color="auto"/>
                <w:bottom w:val="none" w:sz="0" w:space="0" w:color="auto"/>
                <w:right w:val="none" w:sz="0" w:space="0" w:color="auto"/>
              </w:divBdr>
            </w:div>
            <w:div w:id="555508632">
              <w:marLeft w:val="0"/>
              <w:marRight w:val="0"/>
              <w:marTop w:val="0"/>
              <w:marBottom w:val="0"/>
              <w:divBdr>
                <w:top w:val="none" w:sz="0" w:space="0" w:color="auto"/>
                <w:left w:val="none" w:sz="0" w:space="0" w:color="auto"/>
                <w:bottom w:val="none" w:sz="0" w:space="0" w:color="auto"/>
                <w:right w:val="none" w:sz="0" w:space="0" w:color="auto"/>
              </w:divBdr>
              <w:divsChild>
                <w:div w:id="1166171601">
                  <w:marLeft w:val="0"/>
                  <w:marRight w:val="0"/>
                  <w:marTop w:val="0"/>
                  <w:marBottom w:val="0"/>
                  <w:divBdr>
                    <w:top w:val="none" w:sz="0" w:space="0" w:color="auto"/>
                    <w:left w:val="none" w:sz="0" w:space="0" w:color="auto"/>
                    <w:bottom w:val="none" w:sz="0" w:space="0" w:color="auto"/>
                    <w:right w:val="none" w:sz="0" w:space="0" w:color="auto"/>
                  </w:divBdr>
                </w:div>
                <w:div w:id="622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126">
          <w:marLeft w:val="0"/>
          <w:marRight w:val="0"/>
          <w:marTop w:val="0"/>
          <w:marBottom w:val="0"/>
          <w:divBdr>
            <w:top w:val="none" w:sz="0" w:space="0" w:color="auto"/>
            <w:left w:val="none" w:sz="0" w:space="0" w:color="auto"/>
            <w:bottom w:val="none" w:sz="0" w:space="0" w:color="auto"/>
            <w:right w:val="none" w:sz="0" w:space="0" w:color="auto"/>
          </w:divBdr>
        </w:div>
        <w:div w:id="340931333">
          <w:marLeft w:val="0"/>
          <w:marRight w:val="0"/>
          <w:marTop w:val="180"/>
          <w:marBottom w:val="45"/>
          <w:divBdr>
            <w:top w:val="none" w:sz="0" w:space="0" w:color="auto"/>
            <w:left w:val="none" w:sz="0" w:space="0" w:color="auto"/>
            <w:bottom w:val="none" w:sz="0" w:space="0" w:color="auto"/>
            <w:right w:val="none" w:sz="0" w:space="0" w:color="auto"/>
          </w:divBdr>
        </w:div>
        <w:div w:id="1481194535">
          <w:marLeft w:val="0"/>
          <w:marRight w:val="0"/>
          <w:marTop w:val="0"/>
          <w:marBottom w:val="0"/>
          <w:divBdr>
            <w:top w:val="none" w:sz="0" w:space="0" w:color="auto"/>
            <w:left w:val="none" w:sz="0" w:space="0" w:color="auto"/>
            <w:bottom w:val="none" w:sz="0" w:space="0" w:color="auto"/>
            <w:right w:val="none" w:sz="0" w:space="0" w:color="auto"/>
          </w:divBdr>
        </w:div>
        <w:div w:id="1339694486">
          <w:marLeft w:val="0"/>
          <w:marRight w:val="0"/>
          <w:marTop w:val="180"/>
          <w:marBottom w:val="45"/>
          <w:divBdr>
            <w:top w:val="none" w:sz="0" w:space="0" w:color="auto"/>
            <w:left w:val="none" w:sz="0" w:space="0" w:color="auto"/>
            <w:bottom w:val="none" w:sz="0" w:space="0" w:color="auto"/>
            <w:right w:val="none" w:sz="0" w:space="0" w:color="auto"/>
          </w:divBdr>
        </w:div>
        <w:div w:id="473718287">
          <w:marLeft w:val="0"/>
          <w:marRight w:val="0"/>
          <w:marTop w:val="180"/>
          <w:marBottom w:val="45"/>
          <w:divBdr>
            <w:top w:val="none" w:sz="0" w:space="0" w:color="auto"/>
            <w:left w:val="none" w:sz="0" w:space="0" w:color="auto"/>
            <w:bottom w:val="none" w:sz="0" w:space="0" w:color="auto"/>
            <w:right w:val="none" w:sz="0" w:space="0" w:color="auto"/>
          </w:divBdr>
        </w:div>
        <w:div w:id="357048877">
          <w:marLeft w:val="0"/>
          <w:marRight w:val="0"/>
          <w:marTop w:val="0"/>
          <w:marBottom w:val="0"/>
          <w:divBdr>
            <w:top w:val="none" w:sz="0" w:space="0" w:color="auto"/>
            <w:left w:val="none" w:sz="0" w:space="0" w:color="auto"/>
            <w:bottom w:val="none" w:sz="0" w:space="0" w:color="auto"/>
            <w:right w:val="none" w:sz="0" w:space="0" w:color="auto"/>
          </w:divBdr>
        </w:div>
        <w:div w:id="96874047">
          <w:marLeft w:val="0"/>
          <w:marRight w:val="0"/>
          <w:marTop w:val="0"/>
          <w:marBottom w:val="0"/>
          <w:divBdr>
            <w:top w:val="none" w:sz="0" w:space="0" w:color="auto"/>
            <w:left w:val="none" w:sz="0" w:space="0" w:color="auto"/>
            <w:bottom w:val="none" w:sz="0" w:space="0" w:color="auto"/>
            <w:right w:val="none" w:sz="0" w:space="0" w:color="auto"/>
          </w:divBdr>
          <w:divsChild>
            <w:div w:id="1513912192">
              <w:marLeft w:val="0"/>
              <w:marRight w:val="0"/>
              <w:marTop w:val="0"/>
              <w:marBottom w:val="0"/>
              <w:divBdr>
                <w:top w:val="none" w:sz="0" w:space="0" w:color="auto"/>
                <w:left w:val="none" w:sz="0" w:space="0" w:color="auto"/>
                <w:bottom w:val="none" w:sz="0" w:space="0" w:color="auto"/>
                <w:right w:val="none" w:sz="0" w:space="0" w:color="auto"/>
              </w:divBdr>
              <w:divsChild>
                <w:div w:id="2113474200">
                  <w:marLeft w:val="0"/>
                  <w:marRight w:val="0"/>
                  <w:marTop w:val="75"/>
                  <w:marBottom w:val="75"/>
                  <w:divBdr>
                    <w:top w:val="none" w:sz="0" w:space="0" w:color="auto"/>
                    <w:left w:val="none" w:sz="0" w:space="0" w:color="auto"/>
                    <w:bottom w:val="none" w:sz="0" w:space="0" w:color="auto"/>
                    <w:right w:val="none" w:sz="0" w:space="0" w:color="auto"/>
                  </w:divBdr>
                  <w:divsChild>
                    <w:div w:id="739643572">
                      <w:marLeft w:val="0"/>
                      <w:marRight w:val="0"/>
                      <w:marTop w:val="0"/>
                      <w:marBottom w:val="0"/>
                      <w:divBdr>
                        <w:top w:val="none" w:sz="0" w:space="0" w:color="auto"/>
                        <w:left w:val="none" w:sz="0" w:space="0" w:color="auto"/>
                        <w:bottom w:val="none" w:sz="0" w:space="0" w:color="auto"/>
                        <w:right w:val="none" w:sz="0" w:space="0" w:color="auto"/>
                      </w:divBdr>
                    </w:div>
                    <w:div w:id="1107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6942">
      <w:bodyDiv w:val="1"/>
      <w:marLeft w:val="0"/>
      <w:marRight w:val="0"/>
      <w:marTop w:val="0"/>
      <w:marBottom w:val="0"/>
      <w:divBdr>
        <w:top w:val="none" w:sz="0" w:space="0" w:color="auto"/>
        <w:left w:val="none" w:sz="0" w:space="0" w:color="auto"/>
        <w:bottom w:val="none" w:sz="0" w:space="0" w:color="auto"/>
        <w:right w:val="none" w:sz="0" w:space="0" w:color="auto"/>
      </w:divBdr>
      <w:divsChild>
        <w:div w:id="1891572324">
          <w:marLeft w:val="0"/>
          <w:marRight w:val="0"/>
          <w:marTop w:val="180"/>
          <w:marBottom w:val="45"/>
          <w:divBdr>
            <w:top w:val="none" w:sz="0" w:space="0" w:color="auto"/>
            <w:left w:val="none" w:sz="0" w:space="0" w:color="auto"/>
            <w:bottom w:val="none" w:sz="0" w:space="0" w:color="auto"/>
            <w:right w:val="none" w:sz="0" w:space="0" w:color="auto"/>
          </w:divBdr>
        </w:div>
        <w:div w:id="1799296784">
          <w:marLeft w:val="0"/>
          <w:marRight w:val="0"/>
          <w:marTop w:val="180"/>
          <w:marBottom w:val="45"/>
          <w:divBdr>
            <w:top w:val="none" w:sz="0" w:space="0" w:color="auto"/>
            <w:left w:val="none" w:sz="0" w:space="0" w:color="auto"/>
            <w:bottom w:val="none" w:sz="0" w:space="0" w:color="auto"/>
            <w:right w:val="none" w:sz="0" w:space="0" w:color="auto"/>
          </w:divBdr>
        </w:div>
        <w:div w:id="1972056730">
          <w:marLeft w:val="0"/>
          <w:marRight w:val="0"/>
          <w:marTop w:val="0"/>
          <w:marBottom w:val="0"/>
          <w:divBdr>
            <w:top w:val="none" w:sz="0" w:space="0" w:color="auto"/>
            <w:left w:val="none" w:sz="0" w:space="0" w:color="auto"/>
            <w:bottom w:val="none" w:sz="0" w:space="0" w:color="auto"/>
            <w:right w:val="none" w:sz="0" w:space="0" w:color="auto"/>
          </w:divBdr>
        </w:div>
        <w:div w:id="1200245641">
          <w:marLeft w:val="0"/>
          <w:marRight w:val="0"/>
          <w:marTop w:val="0"/>
          <w:marBottom w:val="0"/>
          <w:divBdr>
            <w:top w:val="none" w:sz="0" w:space="0" w:color="auto"/>
            <w:left w:val="none" w:sz="0" w:space="0" w:color="auto"/>
            <w:bottom w:val="none" w:sz="0" w:space="0" w:color="auto"/>
            <w:right w:val="none" w:sz="0" w:space="0" w:color="auto"/>
          </w:divBdr>
        </w:div>
        <w:div w:id="1335114037">
          <w:marLeft w:val="0"/>
          <w:marRight w:val="0"/>
          <w:marTop w:val="0"/>
          <w:marBottom w:val="0"/>
          <w:divBdr>
            <w:top w:val="none" w:sz="0" w:space="0" w:color="auto"/>
            <w:left w:val="none" w:sz="0" w:space="0" w:color="auto"/>
            <w:bottom w:val="none" w:sz="0" w:space="0" w:color="auto"/>
            <w:right w:val="none" w:sz="0" w:space="0" w:color="auto"/>
          </w:divBdr>
          <w:divsChild>
            <w:div w:id="1702629343">
              <w:marLeft w:val="0"/>
              <w:marRight w:val="0"/>
              <w:marTop w:val="180"/>
              <w:marBottom w:val="45"/>
              <w:divBdr>
                <w:top w:val="none" w:sz="0" w:space="0" w:color="auto"/>
                <w:left w:val="none" w:sz="0" w:space="0" w:color="auto"/>
                <w:bottom w:val="none" w:sz="0" w:space="0" w:color="auto"/>
                <w:right w:val="none" w:sz="0" w:space="0" w:color="auto"/>
              </w:divBdr>
            </w:div>
            <w:div w:id="178813829">
              <w:marLeft w:val="0"/>
              <w:marRight w:val="0"/>
              <w:marTop w:val="0"/>
              <w:marBottom w:val="0"/>
              <w:divBdr>
                <w:top w:val="none" w:sz="0" w:space="0" w:color="auto"/>
                <w:left w:val="none" w:sz="0" w:space="0" w:color="auto"/>
                <w:bottom w:val="none" w:sz="0" w:space="0" w:color="auto"/>
                <w:right w:val="none" w:sz="0" w:space="0" w:color="auto"/>
              </w:divBdr>
              <w:divsChild>
                <w:div w:id="1886142377">
                  <w:marLeft w:val="0"/>
                  <w:marRight w:val="0"/>
                  <w:marTop w:val="0"/>
                  <w:marBottom w:val="0"/>
                  <w:divBdr>
                    <w:top w:val="none" w:sz="0" w:space="0" w:color="auto"/>
                    <w:left w:val="none" w:sz="0" w:space="0" w:color="auto"/>
                    <w:bottom w:val="none" w:sz="0" w:space="0" w:color="auto"/>
                    <w:right w:val="none" w:sz="0" w:space="0" w:color="auto"/>
                  </w:divBdr>
                </w:div>
                <w:div w:id="12951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382">
          <w:marLeft w:val="0"/>
          <w:marRight w:val="0"/>
          <w:marTop w:val="0"/>
          <w:marBottom w:val="0"/>
          <w:divBdr>
            <w:top w:val="none" w:sz="0" w:space="0" w:color="auto"/>
            <w:left w:val="none" w:sz="0" w:space="0" w:color="auto"/>
            <w:bottom w:val="none" w:sz="0" w:space="0" w:color="auto"/>
            <w:right w:val="none" w:sz="0" w:space="0" w:color="auto"/>
          </w:divBdr>
        </w:div>
        <w:div w:id="535578141">
          <w:marLeft w:val="0"/>
          <w:marRight w:val="0"/>
          <w:marTop w:val="180"/>
          <w:marBottom w:val="45"/>
          <w:divBdr>
            <w:top w:val="none" w:sz="0" w:space="0" w:color="auto"/>
            <w:left w:val="none" w:sz="0" w:space="0" w:color="auto"/>
            <w:bottom w:val="none" w:sz="0" w:space="0" w:color="auto"/>
            <w:right w:val="none" w:sz="0" w:space="0" w:color="auto"/>
          </w:divBdr>
        </w:div>
        <w:div w:id="1781685296">
          <w:marLeft w:val="0"/>
          <w:marRight w:val="0"/>
          <w:marTop w:val="0"/>
          <w:marBottom w:val="0"/>
          <w:divBdr>
            <w:top w:val="none" w:sz="0" w:space="0" w:color="auto"/>
            <w:left w:val="none" w:sz="0" w:space="0" w:color="auto"/>
            <w:bottom w:val="none" w:sz="0" w:space="0" w:color="auto"/>
            <w:right w:val="none" w:sz="0" w:space="0" w:color="auto"/>
          </w:divBdr>
        </w:div>
        <w:div w:id="1089892867">
          <w:marLeft w:val="0"/>
          <w:marRight w:val="0"/>
          <w:marTop w:val="180"/>
          <w:marBottom w:val="45"/>
          <w:divBdr>
            <w:top w:val="none" w:sz="0" w:space="0" w:color="auto"/>
            <w:left w:val="none" w:sz="0" w:space="0" w:color="auto"/>
            <w:bottom w:val="none" w:sz="0" w:space="0" w:color="auto"/>
            <w:right w:val="none" w:sz="0" w:space="0" w:color="auto"/>
          </w:divBdr>
        </w:div>
        <w:div w:id="326832057">
          <w:marLeft w:val="0"/>
          <w:marRight w:val="0"/>
          <w:marTop w:val="180"/>
          <w:marBottom w:val="45"/>
          <w:divBdr>
            <w:top w:val="none" w:sz="0" w:space="0" w:color="auto"/>
            <w:left w:val="none" w:sz="0" w:space="0" w:color="auto"/>
            <w:bottom w:val="none" w:sz="0" w:space="0" w:color="auto"/>
            <w:right w:val="none" w:sz="0" w:space="0" w:color="auto"/>
          </w:divBdr>
        </w:div>
        <w:div w:id="1261794828">
          <w:marLeft w:val="0"/>
          <w:marRight w:val="0"/>
          <w:marTop w:val="0"/>
          <w:marBottom w:val="0"/>
          <w:divBdr>
            <w:top w:val="none" w:sz="0" w:space="0" w:color="auto"/>
            <w:left w:val="none" w:sz="0" w:space="0" w:color="auto"/>
            <w:bottom w:val="none" w:sz="0" w:space="0" w:color="auto"/>
            <w:right w:val="none" w:sz="0" w:space="0" w:color="auto"/>
          </w:divBdr>
        </w:div>
        <w:div w:id="776676149">
          <w:marLeft w:val="0"/>
          <w:marRight w:val="0"/>
          <w:marTop w:val="0"/>
          <w:marBottom w:val="0"/>
          <w:divBdr>
            <w:top w:val="none" w:sz="0" w:space="0" w:color="auto"/>
            <w:left w:val="none" w:sz="0" w:space="0" w:color="auto"/>
            <w:bottom w:val="none" w:sz="0" w:space="0" w:color="auto"/>
            <w:right w:val="none" w:sz="0" w:space="0" w:color="auto"/>
          </w:divBdr>
          <w:divsChild>
            <w:div w:id="872765644">
              <w:marLeft w:val="0"/>
              <w:marRight w:val="0"/>
              <w:marTop w:val="0"/>
              <w:marBottom w:val="0"/>
              <w:divBdr>
                <w:top w:val="none" w:sz="0" w:space="0" w:color="auto"/>
                <w:left w:val="none" w:sz="0" w:space="0" w:color="auto"/>
                <w:bottom w:val="none" w:sz="0" w:space="0" w:color="auto"/>
                <w:right w:val="none" w:sz="0" w:space="0" w:color="auto"/>
              </w:divBdr>
              <w:divsChild>
                <w:div w:id="1965190633">
                  <w:marLeft w:val="0"/>
                  <w:marRight w:val="0"/>
                  <w:marTop w:val="75"/>
                  <w:marBottom w:val="75"/>
                  <w:divBdr>
                    <w:top w:val="none" w:sz="0" w:space="0" w:color="auto"/>
                    <w:left w:val="none" w:sz="0" w:space="0" w:color="auto"/>
                    <w:bottom w:val="none" w:sz="0" w:space="0" w:color="auto"/>
                    <w:right w:val="none" w:sz="0" w:space="0" w:color="auto"/>
                  </w:divBdr>
                  <w:divsChild>
                    <w:div w:id="1379161152">
                      <w:marLeft w:val="0"/>
                      <w:marRight w:val="0"/>
                      <w:marTop w:val="0"/>
                      <w:marBottom w:val="0"/>
                      <w:divBdr>
                        <w:top w:val="none" w:sz="0" w:space="0" w:color="auto"/>
                        <w:left w:val="none" w:sz="0" w:space="0" w:color="auto"/>
                        <w:bottom w:val="none" w:sz="0" w:space="0" w:color="auto"/>
                        <w:right w:val="none" w:sz="0" w:space="0" w:color="auto"/>
                      </w:divBdr>
                    </w:div>
                    <w:div w:id="7482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1416142">
      <w:bodyDiv w:val="1"/>
      <w:marLeft w:val="0"/>
      <w:marRight w:val="0"/>
      <w:marTop w:val="0"/>
      <w:marBottom w:val="0"/>
      <w:divBdr>
        <w:top w:val="none" w:sz="0" w:space="0" w:color="auto"/>
        <w:left w:val="none" w:sz="0" w:space="0" w:color="auto"/>
        <w:bottom w:val="none" w:sz="0" w:space="0" w:color="auto"/>
        <w:right w:val="none" w:sz="0" w:space="0" w:color="auto"/>
      </w:divBdr>
      <w:divsChild>
        <w:div w:id="559639087">
          <w:marLeft w:val="0"/>
          <w:marRight w:val="0"/>
          <w:marTop w:val="180"/>
          <w:marBottom w:val="45"/>
          <w:divBdr>
            <w:top w:val="none" w:sz="0" w:space="0" w:color="auto"/>
            <w:left w:val="none" w:sz="0" w:space="0" w:color="auto"/>
            <w:bottom w:val="none" w:sz="0" w:space="0" w:color="auto"/>
            <w:right w:val="none" w:sz="0" w:space="0" w:color="auto"/>
          </w:divBdr>
        </w:div>
        <w:div w:id="961151886">
          <w:marLeft w:val="0"/>
          <w:marRight w:val="0"/>
          <w:marTop w:val="180"/>
          <w:marBottom w:val="45"/>
          <w:divBdr>
            <w:top w:val="none" w:sz="0" w:space="0" w:color="auto"/>
            <w:left w:val="none" w:sz="0" w:space="0" w:color="auto"/>
            <w:bottom w:val="none" w:sz="0" w:space="0" w:color="auto"/>
            <w:right w:val="none" w:sz="0" w:space="0" w:color="auto"/>
          </w:divBdr>
        </w:div>
        <w:div w:id="1757901749">
          <w:marLeft w:val="0"/>
          <w:marRight w:val="0"/>
          <w:marTop w:val="0"/>
          <w:marBottom w:val="0"/>
          <w:divBdr>
            <w:top w:val="none" w:sz="0" w:space="0" w:color="auto"/>
            <w:left w:val="none" w:sz="0" w:space="0" w:color="auto"/>
            <w:bottom w:val="none" w:sz="0" w:space="0" w:color="auto"/>
            <w:right w:val="none" w:sz="0" w:space="0" w:color="auto"/>
          </w:divBdr>
        </w:div>
        <w:div w:id="18750834">
          <w:marLeft w:val="0"/>
          <w:marRight w:val="0"/>
          <w:marTop w:val="0"/>
          <w:marBottom w:val="0"/>
          <w:divBdr>
            <w:top w:val="none" w:sz="0" w:space="0" w:color="auto"/>
            <w:left w:val="none" w:sz="0" w:space="0" w:color="auto"/>
            <w:bottom w:val="none" w:sz="0" w:space="0" w:color="auto"/>
            <w:right w:val="none" w:sz="0" w:space="0" w:color="auto"/>
          </w:divBdr>
        </w:div>
        <w:div w:id="477041217">
          <w:marLeft w:val="0"/>
          <w:marRight w:val="0"/>
          <w:marTop w:val="0"/>
          <w:marBottom w:val="0"/>
          <w:divBdr>
            <w:top w:val="none" w:sz="0" w:space="0" w:color="auto"/>
            <w:left w:val="none" w:sz="0" w:space="0" w:color="auto"/>
            <w:bottom w:val="none" w:sz="0" w:space="0" w:color="auto"/>
            <w:right w:val="none" w:sz="0" w:space="0" w:color="auto"/>
          </w:divBdr>
          <w:divsChild>
            <w:div w:id="742918251">
              <w:marLeft w:val="0"/>
              <w:marRight w:val="0"/>
              <w:marTop w:val="180"/>
              <w:marBottom w:val="45"/>
              <w:divBdr>
                <w:top w:val="none" w:sz="0" w:space="0" w:color="auto"/>
                <w:left w:val="none" w:sz="0" w:space="0" w:color="auto"/>
                <w:bottom w:val="none" w:sz="0" w:space="0" w:color="auto"/>
                <w:right w:val="none" w:sz="0" w:space="0" w:color="auto"/>
              </w:divBdr>
            </w:div>
            <w:div w:id="185220391">
              <w:marLeft w:val="0"/>
              <w:marRight w:val="0"/>
              <w:marTop w:val="0"/>
              <w:marBottom w:val="0"/>
              <w:divBdr>
                <w:top w:val="none" w:sz="0" w:space="0" w:color="auto"/>
                <w:left w:val="none" w:sz="0" w:space="0" w:color="auto"/>
                <w:bottom w:val="none" w:sz="0" w:space="0" w:color="auto"/>
                <w:right w:val="none" w:sz="0" w:space="0" w:color="auto"/>
              </w:divBdr>
              <w:divsChild>
                <w:div w:id="1866669012">
                  <w:marLeft w:val="0"/>
                  <w:marRight w:val="0"/>
                  <w:marTop w:val="0"/>
                  <w:marBottom w:val="0"/>
                  <w:divBdr>
                    <w:top w:val="none" w:sz="0" w:space="0" w:color="auto"/>
                    <w:left w:val="none" w:sz="0" w:space="0" w:color="auto"/>
                    <w:bottom w:val="none" w:sz="0" w:space="0" w:color="auto"/>
                    <w:right w:val="none" w:sz="0" w:space="0" w:color="auto"/>
                  </w:divBdr>
                </w:div>
                <w:div w:id="8519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426">
          <w:marLeft w:val="0"/>
          <w:marRight w:val="0"/>
          <w:marTop w:val="0"/>
          <w:marBottom w:val="0"/>
          <w:divBdr>
            <w:top w:val="none" w:sz="0" w:space="0" w:color="auto"/>
            <w:left w:val="none" w:sz="0" w:space="0" w:color="auto"/>
            <w:bottom w:val="none" w:sz="0" w:space="0" w:color="auto"/>
            <w:right w:val="none" w:sz="0" w:space="0" w:color="auto"/>
          </w:divBdr>
        </w:div>
        <w:div w:id="1232933211">
          <w:marLeft w:val="0"/>
          <w:marRight w:val="0"/>
          <w:marTop w:val="180"/>
          <w:marBottom w:val="45"/>
          <w:divBdr>
            <w:top w:val="none" w:sz="0" w:space="0" w:color="auto"/>
            <w:left w:val="none" w:sz="0" w:space="0" w:color="auto"/>
            <w:bottom w:val="none" w:sz="0" w:space="0" w:color="auto"/>
            <w:right w:val="none" w:sz="0" w:space="0" w:color="auto"/>
          </w:divBdr>
        </w:div>
        <w:div w:id="1678190262">
          <w:marLeft w:val="0"/>
          <w:marRight w:val="0"/>
          <w:marTop w:val="0"/>
          <w:marBottom w:val="0"/>
          <w:divBdr>
            <w:top w:val="none" w:sz="0" w:space="0" w:color="auto"/>
            <w:left w:val="none" w:sz="0" w:space="0" w:color="auto"/>
            <w:bottom w:val="none" w:sz="0" w:space="0" w:color="auto"/>
            <w:right w:val="none" w:sz="0" w:space="0" w:color="auto"/>
          </w:divBdr>
        </w:div>
        <w:div w:id="969899868">
          <w:marLeft w:val="0"/>
          <w:marRight w:val="0"/>
          <w:marTop w:val="180"/>
          <w:marBottom w:val="45"/>
          <w:divBdr>
            <w:top w:val="none" w:sz="0" w:space="0" w:color="auto"/>
            <w:left w:val="none" w:sz="0" w:space="0" w:color="auto"/>
            <w:bottom w:val="none" w:sz="0" w:space="0" w:color="auto"/>
            <w:right w:val="none" w:sz="0" w:space="0" w:color="auto"/>
          </w:divBdr>
        </w:div>
        <w:div w:id="274749147">
          <w:marLeft w:val="0"/>
          <w:marRight w:val="0"/>
          <w:marTop w:val="180"/>
          <w:marBottom w:val="45"/>
          <w:divBdr>
            <w:top w:val="none" w:sz="0" w:space="0" w:color="auto"/>
            <w:left w:val="none" w:sz="0" w:space="0" w:color="auto"/>
            <w:bottom w:val="none" w:sz="0" w:space="0" w:color="auto"/>
            <w:right w:val="none" w:sz="0" w:space="0" w:color="auto"/>
          </w:divBdr>
        </w:div>
        <w:div w:id="1064139766">
          <w:marLeft w:val="0"/>
          <w:marRight w:val="0"/>
          <w:marTop w:val="0"/>
          <w:marBottom w:val="0"/>
          <w:divBdr>
            <w:top w:val="none" w:sz="0" w:space="0" w:color="auto"/>
            <w:left w:val="none" w:sz="0" w:space="0" w:color="auto"/>
            <w:bottom w:val="none" w:sz="0" w:space="0" w:color="auto"/>
            <w:right w:val="none" w:sz="0" w:space="0" w:color="auto"/>
          </w:divBdr>
        </w:div>
        <w:div w:id="502624081">
          <w:marLeft w:val="0"/>
          <w:marRight w:val="0"/>
          <w:marTop w:val="0"/>
          <w:marBottom w:val="0"/>
          <w:divBdr>
            <w:top w:val="none" w:sz="0" w:space="0" w:color="auto"/>
            <w:left w:val="none" w:sz="0" w:space="0" w:color="auto"/>
            <w:bottom w:val="none" w:sz="0" w:space="0" w:color="auto"/>
            <w:right w:val="none" w:sz="0" w:space="0" w:color="auto"/>
          </w:divBdr>
          <w:divsChild>
            <w:div w:id="1516649136">
              <w:marLeft w:val="0"/>
              <w:marRight w:val="0"/>
              <w:marTop w:val="0"/>
              <w:marBottom w:val="0"/>
              <w:divBdr>
                <w:top w:val="none" w:sz="0" w:space="0" w:color="auto"/>
                <w:left w:val="none" w:sz="0" w:space="0" w:color="auto"/>
                <w:bottom w:val="none" w:sz="0" w:space="0" w:color="auto"/>
                <w:right w:val="none" w:sz="0" w:space="0" w:color="auto"/>
              </w:divBdr>
              <w:divsChild>
                <w:div w:id="1832982512">
                  <w:marLeft w:val="0"/>
                  <w:marRight w:val="0"/>
                  <w:marTop w:val="75"/>
                  <w:marBottom w:val="75"/>
                  <w:divBdr>
                    <w:top w:val="none" w:sz="0" w:space="0" w:color="auto"/>
                    <w:left w:val="none" w:sz="0" w:space="0" w:color="auto"/>
                    <w:bottom w:val="none" w:sz="0" w:space="0" w:color="auto"/>
                    <w:right w:val="none" w:sz="0" w:space="0" w:color="auto"/>
                  </w:divBdr>
                  <w:divsChild>
                    <w:div w:id="1044255847">
                      <w:marLeft w:val="0"/>
                      <w:marRight w:val="0"/>
                      <w:marTop w:val="0"/>
                      <w:marBottom w:val="0"/>
                      <w:divBdr>
                        <w:top w:val="none" w:sz="0" w:space="0" w:color="auto"/>
                        <w:left w:val="none" w:sz="0" w:space="0" w:color="auto"/>
                        <w:bottom w:val="none" w:sz="0" w:space="0" w:color="auto"/>
                        <w:right w:val="none" w:sz="0" w:space="0" w:color="auto"/>
                      </w:divBdr>
                    </w:div>
                    <w:div w:id="426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5002087">
      <w:bodyDiv w:val="1"/>
      <w:marLeft w:val="0"/>
      <w:marRight w:val="0"/>
      <w:marTop w:val="0"/>
      <w:marBottom w:val="0"/>
      <w:divBdr>
        <w:top w:val="none" w:sz="0" w:space="0" w:color="auto"/>
        <w:left w:val="none" w:sz="0" w:space="0" w:color="auto"/>
        <w:bottom w:val="none" w:sz="0" w:space="0" w:color="auto"/>
        <w:right w:val="none" w:sz="0" w:space="0" w:color="auto"/>
      </w:divBdr>
      <w:divsChild>
        <w:div w:id="887843903">
          <w:marLeft w:val="0"/>
          <w:marRight w:val="0"/>
          <w:marTop w:val="180"/>
          <w:marBottom w:val="45"/>
          <w:divBdr>
            <w:top w:val="none" w:sz="0" w:space="0" w:color="auto"/>
            <w:left w:val="none" w:sz="0" w:space="0" w:color="auto"/>
            <w:bottom w:val="none" w:sz="0" w:space="0" w:color="auto"/>
            <w:right w:val="none" w:sz="0" w:space="0" w:color="auto"/>
          </w:divBdr>
        </w:div>
        <w:div w:id="1479884408">
          <w:marLeft w:val="0"/>
          <w:marRight w:val="0"/>
          <w:marTop w:val="0"/>
          <w:marBottom w:val="0"/>
          <w:divBdr>
            <w:top w:val="none" w:sz="0" w:space="0" w:color="auto"/>
            <w:left w:val="none" w:sz="0" w:space="0" w:color="auto"/>
            <w:bottom w:val="none" w:sz="0" w:space="0" w:color="auto"/>
            <w:right w:val="none" w:sz="0" w:space="0" w:color="auto"/>
          </w:divBdr>
        </w:div>
        <w:div w:id="1029187159">
          <w:marLeft w:val="0"/>
          <w:marRight w:val="0"/>
          <w:marTop w:val="0"/>
          <w:marBottom w:val="0"/>
          <w:divBdr>
            <w:top w:val="none" w:sz="0" w:space="0" w:color="auto"/>
            <w:left w:val="none" w:sz="0" w:space="0" w:color="auto"/>
            <w:bottom w:val="none" w:sz="0" w:space="0" w:color="auto"/>
            <w:right w:val="none" w:sz="0" w:space="0" w:color="auto"/>
          </w:divBdr>
          <w:divsChild>
            <w:div w:id="85469749">
              <w:marLeft w:val="0"/>
              <w:marRight w:val="0"/>
              <w:marTop w:val="0"/>
              <w:marBottom w:val="0"/>
              <w:divBdr>
                <w:top w:val="none" w:sz="0" w:space="0" w:color="auto"/>
                <w:left w:val="none" w:sz="0" w:space="0" w:color="auto"/>
                <w:bottom w:val="none" w:sz="0" w:space="0" w:color="auto"/>
                <w:right w:val="none" w:sz="0" w:space="0" w:color="auto"/>
              </w:divBdr>
              <w:divsChild>
                <w:div w:id="1385448099">
                  <w:marLeft w:val="0"/>
                  <w:marRight w:val="0"/>
                  <w:marTop w:val="75"/>
                  <w:marBottom w:val="75"/>
                  <w:divBdr>
                    <w:top w:val="none" w:sz="0" w:space="0" w:color="auto"/>
                    <w:left w:val="none" w:sz="0" w:space="0" w:color="auto"/>
                    <w:bottom w:val="none" w:sz="0" w:space="0" w:color="auto"/>
                    <w:right w:val="none" w:sz="0" w:space="0" w:color="auto"/>
                  </w:divBdr>
                  <w:divsChild>
                    <w:div w:id="786773076">
                      <w:marLeft w:val="0"/>
                      <w:marRight w:val="0"/>
                      <w:marTop w:val="0"/>
                      <w:marBottom w:val="0"/>
                      <w:divBdr>
                        <w:top w:val="none" w:sz="0" w:space="0" w:color="auto"/>
                        <w:left w:val="none" w:sz="0" w:space="0" w:color="auto"/>
                        <w:bottom w:val="none" w:sz="0" w:space="0" w:color="auto"/>
                        <w:right w:val="none" w:sz="0" w:space="0" w:color="auto"/>
                      </w:divBdr>
                    </w:div>
                    <w:div w:id="20417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729">
          <w:marLeft w:val="0"/>
          <w:marRight w:val="0"/>
          <w:marTop w:val="0"/>
          <w:marBottom w:val="0"/>
          <w:divBdr>
            <w:top w:val="none" w:sz="0" w:space="0" w:color="auto"/>
            <w:left w:val="none" w:sz="0" w:space="0" w:color="auto"/>
            <w:bottom w:val="none" w:sz="0" w:space="0" w:color="auto"/>
            <w:right w:val="none" w:sz="0" w:space="0" w:color="auto"/>
          </w:divBdr>
        </w:div>
        <w:div w:id="1045520365">
          <w:marLeft w:val="0"/>
          <w:marRight w:val="0"/>
          <w:marTop w:val="0"/>
          <w:marBottom w:val="0"/>
          <w:divBdr>
            <w:top w:val="none" w:sz="0" w:space="0" w:color="auto"/>
            <w:left w:val="none" w:sz="0" w:space="0" w:color="auto"/>
            <w:bottom w:val="none" w:sz="0" w:space="0" w:color="auto"/>
            <w:right w:val="none" w:sz="0" w:space="0" w:color="auto"/>
          </w:divBdr>
          <w:divsChild>
            <w:div w:id="751511379">
              <w:marLeft w:val="0"/>
              <w:marRight w:val="0"/>
              <w:marTop w:val="0"/>
              <w:marBottom w:val="0"/>
              <w:divBdr>
                <w:top w:val="none" w:sz="0" w:space="0" w:color="auto"/>
                <w:left w:val="none" w:sz="0" w:space="0" w:color="auto"/>
                <w:bottom w:val="none" w:sz="0" w:space="0" w:color="auto"/>
                <w:right w:val="none" w:sz="0" w:space="0" w:color="auto"/>
              </w:divBdr>
              <w:divsChild>
                <w:div w:id="835264228">
                  <w:marLeft w:val="0"/>
                  <w:marRight w:val="0"/>
                  <w:marTop w:val="75"/>
                  <w:marBottom w:val="75"/>
                  <w:divBdr>
                    <w:top w:val="none" w:sz="0" w:space="0" w:color="auto"/>
                    <w:left w:val="none" w:sz="0" w:space="0" w:color="auto"/>
                    <w:bottom w:val="none" w:sz="0" w:space="0" w:color="auto"/>
                    <w:right w:val="none" w:sz="0" w:space="0" w:color="auto"/>
                  </w:divBdr>
                  <w:divsChild>
                    <w:div w:id="1324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4600">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095252063">
      <w:bodyDiv w:val="1"/>
      <w:marLeft w:val="0"/>
      <w:marRight w:val="0"/>
      <w:marTop w:val="0"/>
      <w:marBottom w:val="0"/>
      <w:divBdr>
        <w:top w:val="none" w:sz="0" w:space="0" w:color="auto"/>
        <w:left w:val="none" w:sz="0" w:space="0" w:color="auto"/>
        <w:bottom w:val="none" w:sz="0" w:space="0" w:color="auto"/>
        <w:right w:val="none" w:sz="0" w:space="0" w:color="auto"/>
      </w:divBdr>
      <w:divsChild>
        <w:div w:id="1811510065">
          <w:marLeft w:val="0"/>
          <w:marRight w:val="0"/>
          <w:marTop w:val="180"/>
          <w:marBottom w:val="45"/>
          <w:divBdr>
            <w:top w:val="none" w:sz="0" w:space="0" w:color="auto"/>
            <w:left w:val="none" w:sz="0" w:space="0" w:color="auto"/>
            <w:bottom w:val="none" w:sz="0" w:space="0" w:color="auto"/>
            <w:right w:val="none" w:sz="0" w:space="0" w:color="auto"/>
          </w:divBdr>
        </w:div>
        <w:div w:id="1418357692">
          <w:marLeft w:val="0"/>
          <w:marRight w:val="0"/>
          <w:marTop w:val="180"/>
          <w:marBottom w:val="45"/>
          <w:divBdr>
            <w:top w:val="none" w:sz="0" w:space="0" w:color="auto"/>
            <w:left w:val="none" w:sz="0" w:space="0" w:color="auto"/>
            <w:bottom w:val="none" w:sz="0" w:space="0" w:color="auto"/>
            <w:right w:val="none" w:sz="0" w:space="0" w:color="auto"/>
          </w:divBdr>
        </w:div>
        <w:div w:id="1199127092">
          <w:marLeft w:val="0"/>
          <w:marRight w:val="0"/>
          <w:marTop w:val="0"/>
          <w:marBottom w:val="0"/>
          <w:divBdr>
            <w:top w:val="none" w:sz="0" w:space="0" w:color="auto"/>
            <w:left w:val="none" w:sz="0" w:space="0" w:color="auto"/>
            <w:bottom w:val="none" w:sz="0" w:space="0" w:color="auto"/>
            <w:right w:val="none" w:sz="0" w:space="0" w:color="auto"/>
          </w:divBdr>
        </w:div>
        <w:div w:id="1823884936">
          <w:marLeft w:val="0"/>
          <w:marRight w:val="0"/>
          <w:marTop w:val="0"/>
          <w:marBottom w:val="0"/>
          <w:divBdr>
            <w:top w:val="none" w:sz="0" w:space="0" w:color="auto"/>
            <w:left w:val="none" w:sz="0" w:space="0" w:color="auto"/>
            <w:bottom w:val="none" w:sz="0" w:space="0" w:color="auto"/>
            <w:right w:val="none" w:sz="0" w:space="0" w:color="auto"/>
          </w:divBdr>
        </w:div>
        <w:div w:id="992878075">
          <w:marLeft w:val="0"/>
          <w:marRight w:val="0"/>
          <w:marTop w:val="0"/>
          <w:marBottom w:val="0"/>
          <w:divBdr>
            <w:top w:val="none" w:sz="0" w:space="0" w:color="auto"/>
            <w:left w:val="none" w:sz="0" w:space="0" w:color="auto"/>
            <w:bottom w:val="none" w:sz="0" w:space="0" w:color="auto"/>
            <w:right w:val="none" w:sz="0" w:space="0" w:color="auto"/>
          </w:divBdr>
          <w:divsChild>
            <w:div w:id="1537236073">
              <w:marLeft w:val="0"/>
              <w:marRight w:val="0"/>
              <w:marTop w:val="180"/>
              <w:marBottom w:val="45"/>
              <w:divBdr>
                <w:top w:val="none" w:sz="0" w:space="0" w:color="auto"/>
                <w:left w:val="none" w:sz="0" w:space="0" w:color="auto"/>
                <w:bottom w:val="none" w:sz="0" w:space="0" w:color="auto"/>
                <w:right w:val="none" w:sz="0" w:space="0" w:color="auto"/>
              </w:divBdr>
            </w:div>
            <w:div w:id="122117305">
              <w:marLeft w:val="0"/>
              <w:marRight w:val="0"/>
              <w:marTop w:val="0"/>
              <w:marBottom w:val="0"/>
              <w:divBdr>
                <w:top w:val="none" w:sz="0" w:space="0" w:color="auto"/>
                <w:left w:val="none" w:sz="0" w:space="0" w:color="auto"/>
                <w:bottom w:val="none" w:sz="0" w:space="0" w:color="auto"/>
                <w:right w:val="none" w:sz="0" w:space="0" w:color="auto"/>
              </w:divBdr>
              <w:divsChild>
                <w:div w:id="1086806566">
                  <w:marLeft w:val="0"/>
                  <w:marRight w:val="0"/>
                  <w:marTop w:val="0"/>
                  <w:marBottom w:val="0"/>
                  <w:divBdr>
                    <w:top w:val="none" w:sz="0" w:space="0" w:color="auto"/>
                    <w:left w:val="none" w:sz="0" w:space="0" w:color="auto"/>
                    <w:bottom w:val="none" w:sz="0" w:space="0" w:color="auto"/>
                    <w:right w:val="none" w:sz="0" w:space="0" w:color="auto"/>
                  </w:divBdr>
                </w:div>
                <w:div w:id="1351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61">
          <w:marLeft w:val="0"/>
          <w:marRight w:val="0"/>
          <w:marTop w:val="0"/>
          <w:marBottom w:val="0"/>
          <w:divBdr>
            <w:top w:val="none" w:sz="0" w:space="0" w:color="auto"/>
            <w:left w:val="none" w:sz="0" w:space="0" w:color="auto"/>
            <w:bottom w:val="none" w:sz="0" w:space="0" w:color="auto"/>
            <w:right w:val="none" w:sz="0" w:space="0" w:color="auto"/>
          </w:divBdr>
        </w:div>
        <w:div w:id="824055293">
          <w:marLeft w:val="0"/>
          <w:marRight w:val="0"/>
          <w:marTop w:val="180"/>
          <w:marBottom w:val="45"/>
          <w:divBdr>
            <w:top w:val="none" w:sz="0" w:space="0" w:color="auto"/>
            <w:left w:val="none" w:sz="0" w:space="0" w:color="auto"/>
            <w:bottom w:val="none" w:sz="0" w:space="0" w:color="auto"/>
            <w:right w:val="none" w:sz="0" w:space="0" w:color="auto"/>
          </w:divBdr>
        </w:div>
        <w:div w:id="649360984">
          <w:marLeft w:val="0"/>
          <w:marRight w:val="0"/>
          <w:marTop w:val="0"/>
          <w:marBottom w:val="0"/>
          <w:divBdr>
            <w:top w:val="none" w:sz="0" w:space="0" w:color="auto"/>
            <w:left w:val="none" w:sz="0" w:space="0" w:color="auto"/>
            <w:bottom w:val="none" w:sz="0" w:space="0" w:color="auto"/>
            <w:right w:val="none" w:sz="0" w:space="0" w:color="auto"/>
          </w:divBdr>
        </w:div>
        <w:div w:id="867261097">
          <w:marLeft w:val="0"/>
          <w:marRight w:val="0"/>
          <w:marTop w:val="180"/>
          <w:marBottom w:val="45"/>
          <w:divBdr>
            <w:top w:val="none" w:sz="0" w:space="0" w:color="auto"/>
            <w:left w:val="none" w:sz="0" w:space="0" w:color="auto"/>
            <w:bottom w:val="none" w:sz="0" w:space="0" w:color="auto"/>
            <w:right w:val="none" w:sz="0" w:space="0" w:color="auto"/>
          </w:divBdr>
        </w:div>
        <w:div w:id="660472048">
          <w:marLeft w:val="0"/>
          <w:marRight w:val="0"/>
          <w:marTop w:val="180"/>
          <w:marBottom w:val="45"/>
          <w:divBdr>
            <w:top w:val="none" w:sz="0" w:space="0" w:color="auto"/>
            <w:left w:val="none" w:sz="0" w:space="0" w:color="auto"/>
            <w:bottom w:val="none" w:sz="0" w:space="0" w:color="auto"/>
            <w:right w:val="none" w:sz="0" w:space="0" w:color="auto"/>
          </w:divBdr>
        </w:div>
        <w:div w:id="223177577">
          <w:marLeft w:val="0"/>
          <w:marRight w:val="0"/>
          <w:marTop w:val="0"/>
          <w:marBottom w:val="0"/>
          <w:divBdr>
            <w:top w:val="none" w:sz="0" w:space="0" w:color="auto"/>
            <w:left w:val="none" w:sz="0" w:space="0" w:color="auto"/>
            <w:bottom w:val="none" w:sz="0" w:space="0" w:color="auto"/>
            <w:right w:val="none" w:sz="0" w:space="0" w:color="auto"/>
          </w:divBdr>
        </w:div>
        <w:div w:id="108668419">
          <w:marLeft w:val="0"/>
          <w:marRight w:val="0"/>
          <w:marTop w:val="0"/>
          <w:marBottom w:val="0"/>
          <w:divBdr>
            <w:top w:val="none" w:sz="0" w:space="0" w:color="auto"/>
            <w:left w:val="none" w:sz="0" w:space="0" w:color="auto"/>
            <w:bottom w:val="none" w:sz="0" w:space="0" w:color="auto"/>
            <w:right w:val="none" w:sz="0" w:space="0" w:color="auto"/>
          </w:divBdr>
          <w:divsChild>
            <w:div w:id="46296132">
              <w:marLeft w:val="0"/>
              <w:marRight w:val="0"/>
              <w:marTop w:val="0"/>
              <w:marBottom w:val="0"/>
              <w:divBdr>
                <w:top w:val="none" w:sz="0" w:space="0" w:color="auto"/>
                <w:left w:val="none" w:sz="0" w:space="0" w:color="auto"/>
                <w:bottom w:val="none" w:sz="0" w:space="0" w:color="auto"/>
                <w:right w:val="none" w:sz="0" w:space="0" w:color="auto"/>
              </w:divBdr>
              <w:divsChild>
                <w:div w:id="671417968">
                  <w:marLeft w:val="0"/>
                  <w:marRight w:val="0"/>
                  <w:marTop w:val="75"/>
                  <w:marBottom w:val="75"/>
                  <w:divBdr>
                    <w:top w:val="none" w:sz="0" w:space="0" w:color="auto"/>
                    <w:left w:val="none" w:sz="0" w:space="0" w:color="auto"/>
                    <w:bottom w:val="none" w:sz="0" w:space="0" w:color="auto"/>
                    <w:right w:val="none" w:sz="0" w:space="0" w:color="auto"/>
                  </w:divBdr>
                  <w:divsChild>
                    <w:div w:id="1419911539">
                      <w:marLeft w:val="0"/>
                      <w:marRight w:val="0"/>
                      <w:marTop w:val="0"/>
                      <w:marBottom w:val="0"/>
                      <w:divBdr>
                        <w:top w:val="none" w:sz="0" w:space="0" w:color="auto"/>
                        <w:left w:val="none" w:sz="0" w:space="0" w:color="auto"/>
                        <w:bottom w:val="none" w:sz="0" w:space="0" w:color="auto"/>
                        <w:right w:val="none" w:sz="0" w:space="0" w:color="auto"/>
                      </w:divBdr>
                    </w:div>
                    <w:div w:id="15423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3544">
      <w:bodyDiv w:val="1"/>
      <w:marLeft w:val="0"/>
      <w:marRight w:val="0"/>
      <w:marTop w:val="0"/>
      <w:marBottom w:val="0"/>
      <w:divBdr>
        <w:top w:val="none" w:sz="0" w:space="0" w:color="auto"/>
        <w:left w:val="none" w:sz="0" w:space="0" w:color="auto"/>
        <w:bottom w:val="none" w:sz="0" w:space="0" w:color="auto"/>
        <w:right w:val="none" w:sz="0" w:space="0" w:color="auto"/>
      </w:divBdr>
      <w:divsChild>
        <w:div w:id="2071532483">
          <w:marLeft w:val="0"/>
          <w:marRight w:val="0"/>
          <w:marTop w:val="180"/>
          <w:marBottom w:val="45"/>
          <w:divBdr>
            <w:top w:val="none" w:sz="0" w:space="0" w:color="auto"/>
            <w:left w:val="none" w:sz="0" w:space="0" w:color="auto"/>
            <w:bottom w:val="none" w:sz="0" w:space="0" w:color="auto"/>
            <w:right w:val="none" w:sz="0" w:space="0" w:color="auto"/>
          </w:divBdr>
        </w:div>
        <w:div w:id="921068529">
          <w:marLeft w:val="0"/>
          <w:marRight w:val="0"/>
          <w:marTop w:val="180"/>
          <w:marBottom w:val="45"/>
          <w:divBdr>
            <w:top w:val="none" w:sz="0" w:space="0" w:color="auto"/>
            <w:left w:val="none" w:sz="0" w:space="0" w:color="auto"/>
            <w:bottom w:val="none" w:sz="0" w:space="0" w:color="auto"/>
            <w:right w:val="none" w:sz="0" w:space="0" w:color="auto"/>
          </w:divBdr>
        </w:div>
        <w:div w:id="1568299464">
          <w:marLeft w:val="0"/>
          <w:marRight w:val="0"/>
          <w:marTop w:val="0"/>
          <w:marBottom w:val="0"/>
          <w:divBdr>
            <w:top w:val="none" w:sz="0" w:space="0" w:color="auto"/>
            <w:left w:val="none" w:sz="0" w:space="0" w:color="auto"/>
            <w:bottom w:val="none" w:sz="0" w:space="0" w:color="auto"/>
            <w:right w:val="none" w:sz="0" w:space="0" w:color="auto"/>
          </w:divBdr>
        </w:div>
        <w:div w:id="2051950736">
          <w:marLeft w:val="0"/>
          <w:marRight w:val="0"/>
          <w:marTop w:val="0"/>
          <w:marBottom w:val="0"/>
          <w:divBdr>
            <w:top w:val="none" w:sz="0" w:space="0" w:color="auto"/>
            <w:left w:val="none" w:sz="0" w:space="0" w:color="auto"/>
            <w:bottom w:val="none" w:sz="0" w:space="0" w:color="auto"/>
            <w:right w:val="none" w:sz="0" w:space="0" w:color="auto"/>
          </w:divBdr>
        </w:div>
        <w:div w:id="2058115894">
          <w:marLeft w:val="0"/>
          <w:marRight w:val="0"/>
          <w:marTop w:val="0"/>
          <w:marBottom w:val="0"/>
          <w:divBdr>
            <w:top w:val="none" w:sz="0" w:space="0" w:color="auto"/>
            <w:left w:val="none" w:sz="0" w:space="0" w:color="auto"/>
            <w:bottom w:val="none" w:sz="0" w:space="0" w:color="auto"/>
            <w:right w:val="none" w:sz="0" w:space="0" w:color="auto"/>
          </w:divBdr>
          <w:divsChild>
            <w:div w:id="1263882145">
              <w:marLeft w:val="0"/>
              <w:marRight w:val="0"/>
              <w:marTop w:val="180"/>
              <w:marBottom w:val="45"/>
              <w:divBdr>
                <w:top w:val="none" w:sz="0" w:space="0" w:color="auto"/>
                <w:left w:val="none" w:sz="0" w:space="0" w:color="auto"/>
                <w:bottom w:val="none" w:sz="0" w:space="0" w:color="auto"/>
                <w:right w:val="none" w:sz="0" w:space="0" w:color="auto"/>
              </w:divBdr>
            </w:div>
            <w:div w:id="856847708">
              <w:marLeft w:val="0"/>
              <w:marRight w:val="0"/>
              <w:marTop w:val="0"/>
              <w:marBottom w:val="0"/>
              <w:divBdr>
                <w:top w:val="none" w:sz="0" w:space="0" w:color="auto"/>
                <w:left w:val="none" w:sz="0" w:space="0" w:color="auto"/>
                <w:bottom w:val="none" w:sz="0" w:space="0" w:color="auto"/>
                <w:right w:val="none" w:sz="0" w:space="0" w:color="auto"/>
              </w:divBdr>
              <w:divsChild>
                <w:div w:id="2097431659">
                  <w:marLeft w:val="0"/>
                  <w:marRight w:val="0"/>
                  <w:marTop w:val="0"/>
                  <w:marBottom w:val="0"/>
                  <w:divBdr>
                    <w:top w:val="none" w:sz="0" w:space="0" w:color="auto"/>
                    <w:left w:val="none" w:sz="0" w:space="0" w:color="auto"/>
                    <w:bottom w:val="none" w:sz="0" w:space="0" w:color="auto"/>
                    <w:right w:val="none" w:sz="0" w:space="0" w:color="auto"/>
                  </w:divBdr>
                </w:div>
                <w:div w:id="5759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0419">
          <w:marLeft w:val="0"/>
          <w:marRight w:val="0"/>
          <w:marTop w:val="0"/>
          <w:marBottom w:val="0"/>
          <w:divBdr>
            <w:top w:val="none" w:sz="0" w:space="0" w:color="auto"/>
            <w:left w:val="none" w:sz="0" w:space="0" w:color="auto"/>
            <w:bottom w:val="none" w:sz="0" w:space="0" w:color="auto"/>
            <w:right w:val="none" w:sz="0" w:space="0" w:color="auto"/>
          </w:divBdr>
        </w:div>
        <w:div w:id="1566255509">
          <w:marLeft w:val="0"/>
          <w:marRight w:val="0"/>
          <w:marTop w:val="180"/>
          <w:marBottom w:val="45"/>
          <w:divBdr>
            <w:top w:val="none" w:sz="0" w:space="0" w:color="auto"/>
            <w:left w:val="none" w:sz="0" w:space="0" w:color="auto"/>
            <w:bottom w:val="none" w:sz="0" w:space="0" w:color="auto"/>
            <w:right w:val="none" w:sz="0" w:space="0" w:color="auto"/>
          </w:divBdr>
        </w:div>
        <w:div w:id="980772091">
          <w:marLeft w:val="0"/>
          <w:marRight w:val="0"/>
          <w:marTop w:val="0"/>
          <w:marBottom w:val="0"/>
          <w:divBdr>
            <w:top w:val="none" w:sz="0" w:space="0" w:color="auto"/>
            <w:left w:val="none" w:sz="0" w:space="0" w:color="auto"/>
            <w:bottom w:val="none" w:sz="0" w:space="0" w:color="auto"/>
            <w:right w:val="none" w:sz="0" w:space="0" w:color="auto"/>
          </w:divBdr>
        </w:div>
        <w:div w:id="628829268">
          <w:marLeft w:val="0"/>
          <w:marRight w:val="0"/>
          <w:marTop w:val="180"/>
          <w:marBottom w:val="45"/>
          <w:divBdr>
            <w:top w:val="none" w:sz="0" w:space="0" w:color="auto"/>
            <w:left w:val="none" w:sz="0" w:space="0" w:color="auto"/>
            <w:bottom w:val="none" w:sz="0" w:space="0" w:color="auto"/>
            <w:right w:val="none" w:sz="0" w:space="0" w:color="auto"/>
          </w:divBdr>
        </w:div>
        <w:div w:id="458038576">
          <w:marLeft w:val="0"/>
          <w:marRight w:val="0"/>
          <w:marTop w:val="180"/>
          <w:marBottom w:val="45"/>
          <w:divBdr>
            <w:top w:val="none" w:sz="0" w:space="0" w:color="auto"/>
            <w:left w:val="none" w:sz="0" w:space="0" w:color="auto"/>
            <w:bottom w:val="none" w:sz="0" w:space="0" w:color="auto"/>
            <w:right w:val="none" w:sz="0" w:space="0" w:color="auto"/>
          </w:divBdr>
        </w:div>
        <w:div w:id="1122109370">
          <w:marLeft w:val="0"/>
          <w:marRight w:val="0"/>
          <w:marTop w:val="0"/>
          <w:marBottom w:val="0"/>
          <w:divBdr>
            <w:top w:val="none" w:sz="0" w:space="0" w:color="auto"/>
            <w:left w:val="none" w:sz="0" w:space="0" w:color="auto"/>
            <w:bottom w:val="none" w:sz="0" w:space="0" w:color="auto"/>
            <w:right w:val="none" w:sz="0" w:space="0" w:color="auto"/>
          </w:divBdr>
        </w:div>
        <w:div w:id="1896817014">
          <w:marLeft w:val="0"/>
          <w:marRight w:val="0"/>
          <w:marTop w:val="0"/>
          <w:marBottom w:val="0"/>
          <w:divBdr>
            <w:top w:val="none" w:sz="0" w:space="0" w:color="auto"/>
            <w:left w:val="none" w:sz="0" w:space="0" w:color="auto"/>
            <w:bottom w:val="none" w:sz="0" w:space="0" w:color="auto"/>
            <w:right w:val="none" w:sz="0" w:space="0" w:color="auto"/>
          </w:divBdr>
          <w:divsChild>
            <w:div w:id="113527869">
              <w:marLeft w:val="0"/>
              <w:marRight w:val="0"/>
              <w:marTop w:val="0"/>
              <w:marBottom w:val="0"/>
              <w:divBdr>
                <w:top w:val="none" w:sz="0" w:space="0" w:color="auto"/>
                <w:left w:val="none" w:sz="0" w:space="0" w:color="auto"/>
                <w:bottom w:val="none" w:sz="0" w:space="0" w:color="auto"/>
                <w:right w:val="none" w:sz="0" w:space="0" w:color="auto"/>
              </w:divBdr>
              <w:divsChild>
                <w:div w:id="1059285797">
                  <w:marLeft w:val="0"/>
                  <w:marRight w:val="0"/>
                  <w:marTop w:val="75"/>
                  <w:marBottom w:val="75"/>
                  <w:divBdr>
                    <w:top w:val="none" w:sz="0" w:space="0" w:color="auto"/>
                    <w:left w:val="none" w:sz="0" w:space="0" w:color="auto"/>
                    <w:bottom w:val="none" w:sz="0" w:space="0" w:color="auto"/>
                    <w:right w:val="none" w:sz="0" w:space="0" w:color="auto"/>
                  </w:divBdr>
                  <w:divsChild>
                    <w:div w:id="1825315467">
                      <w:marLeft w:val="0"/>
                      <w:marRight w:val="0"/>
                      <w:marTop w:val="0"/>
                      <w:marBottom w:val="0"/>
                      <w:divBdr>
                        <w:top w:val="none" w:sz="0" w:space="0" w:color="auto"/>
                        <w:left w:val="none" w:sz="0" w:space="0" w:color="auto"/>
                        <w:bottom w:val="none" w:sz="0" w:space="0" w:color="auto"/>
                        <w:right w:val="none" w:sz="0" w:space="0" w:color="auto"/>
                      </w:divBdr>
                    </w:div>
                    <w:div w:id="18636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673">
      <w:bodyDiv w:val="1"/>
      <w:marLeft w:val="0"/>
      <w:marRight w:val="0"/>
      <w:marTop w:val="0"/>
      <w:marBottom w:val="0"/>
      <w:divBdr>
        <w:top w:val="none" w:sz="0" w:space="0" w:color="auto"/>
        <w:left w:val="none" w:sz="0" w:space="0" w:color="auto"/>
        <w:bottom w:val="none" w:sz="0" w:space="0" w:color="auto"/>
        <w:right w:val="none" w:sz="0" w:space="0" w:color="auto"/>
      </w:divBdr>
      <w:divsChild>
        <w:div w:id="1386878316">
          <w:marLeft w:val="0"/>
          <w:marRight w:val="0"/>
          <w:marTop w:val="180"/>
          <w:marBottom w:val="45"/>
          <w:divBdr>
            <w:top w:val="none" w:sz="0" w:space="0" w:color="auto"/>
            <w:left w:val="none" w:sz="0" w:space="0" w:color="auto"/>
            <w:bottom w:val="none" w:sz="0" w:space="0" w:color="auto"/>
            <w:right w:val="none" w:sz="0" w:space="0" w:color="auto"/>
          </w:divBdr>
        </w:div>
        <w:div w:id="1327633901">
          <w:marLeft w:val="0"/>
          <w:marRight w:val="0"/>
          <w:marTop w:val="180"/>
          <w:marBottom w:val="45"/>
          <w:divBdr>
            <w:top w:val="none" w:sz="0" w:space="0" w:color="auto"/>
            <w:left w:val="none" w:sz="0" w:space="0" w:color="auto"/>
            <w:bottom w:val="none" w:sz="0" w:space="0" w:color="auto"/>
            <w:right w:val="none" w:sz="0" w:space="0" w:color="auto"/>
          </w:divBdr>
        </w:div>
        <w:div w:id="1171330314">
          <w:marLeft w:val="0"/>
          <w:marRight w:val="0"/>
          <w:marTop w:val="0"/>
          <w:marBottom w:val="0"/>
          <w:divBdr>
            <w:top w:val="none" w:sz="0" w:space="0" w:color="auto"/>
            <w:left w:val="none" w:sz="0" w:space="0" w:color="auto"/>
            <w:bottom w:val="none" w:sz="0" w:space="0" w:color="auto"/>
            <w:right w:val="none" w:sz="0" w:space="0" w:color="auto"/>
          </w:divBdr>
        </w:div>
        <w:div w:id="658848276">
          <w:marLeft w:val="0"/>
          <w:marRight w:val="0"/>
          <w:marTop w:val="0"/>
          <w:marBottom w:val="0"/>
          <w:divBdr>
            <w:top w:val="none" w:sz="0" w:space="0" w:color="auto"/>
            <w:left w:val="none" w:sz="0" w:space="0" w:color="auto"/>
            <w:bottom w:val="none" w:sz="0" w:space="0" w:color="auto"/>
            <w:right w:val="none" w:sz="0" w:space="0" w:color="auto"/>
          </w:divBdr>
        </w:div>
        <w:div w:id="2002848710">
          <w:marLeft w:val="0"/>
          <w:marRight w:val="0"/>
          <w:marTop w:val="0"/>
          <w:marBottom w:val="0"/>
          <w:divBdr>
            <w:top w:val="none" w:sz="0" w:space="0" w:color="auto"/>
            <w:left w:val="none" w:sz="0" w:space="0" w:color="auto"/>
            <w:bottom w:val="none" w:sz="0" w:space="0" w:color="auto"/>
            <w:right w:val="none" w:sz="0" w:space="0" w:color="auto"/>
          </w:divBdr>
          <w:divsChild>
            <w:div w:id="413010147">
              <w:marLeft w:val="0"/>
              <w:marRight w:val="0"/>
              <w:marTop w:val="180"/>
              <w:marBottom w:val="45"/>
              <w:divBdr>
                <w:top w:val="none" w:sz="0" w:space="0" w:color="auto"/>
                <w:left w:val="none" w:sz="0" w:space="0" w:color="auto"/>
                <w:bottom w:val="none" w:sz="0" w:space="0" w:color="auto"/>
                <w:right w:val="none" w:sz="0" w:space="0" w:color="auto"/>
              </w:divBdr>
            </w:div>
            <w:div w:id="507138147">
              <w:marLeft w:val="0"/>
              <w:marRight w:val="0"/>
              <w:marTop w:val="0"/>
              <w:marBottom w:val="0"/>
              <w:divBdr>
                <w:top w:val="none" w:sz="0" w:space="0" w:color="auto"/>
                <w:left w:val="none" w:sz="0" w:space="0" w:color="auto"/>
                <w:bottom w:val="none" w:sz="0" w:space="0" w:color="auto"/>
                <w:right w:val="none" w:sz="0" w:space="0" w:color="auto"/>
              </w:divBdr>
              <w:divsChild>
                <w:div w:id="1824739282">
                  <w:marLeft w:val="0"/>
                  <w:marRight w:val="0"/>
                  <w:marTop w:val="0"/>
                  <w:marBottom w:val="0"/>
                  <w:divBdr>
                    <w:top w:val="none" w:sz="0" w:space="0" w:color="auto"/>
                    <w:left w:val="none" w:sz="0" w:space="0" w:color="auto"/>
                    <w:bottom w:val="none" w:sz="0" w:space="0" w:color="auto"/>
                    <w:right w:val="none" w:sz="0" w:space="0" w:color="auto"/>
                  </w:divBdr>
                </w:div>
                <w:div w:id="821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489">
          <w:marLeft w:val="0"/>
          <w:marRight w:val="0"/>
          <w:marTop w:val="0"/>
          <w:marBottom w:val="0"/>
          <w:divBdr>
            <w:top w:val="none" w:sz="0" w:space="0" w:color="auto"/>
            <w:left w:val="none" w:sz="0" w:space="0" w:color="auto"/>
            <w:bottom w:val="none" w:sz="0" w:space="0" w:color="auto"/>
            <w:right w:val="none" w:sz="0" w:space="0" w:color="auto"/>
          </w:divBdr>
        </w:div>
        <w:div w:id="1992710843">
          <w:marLeft w:val="0"/>
          <w:marRight w:val="0"/>
          <w:marTop w:val="180"/>
          <w:marBottom w:val="45"/>
          <w:divBdr>
            <w:top w:val="none" w:sz="0" w:space="0" w:color="auto"/>
            <w:left w:val="none" w:sz="0" w:space="0" w:color="auto"/>
            <w:bottom w:val="none" w:sz="0" w:space="0" w:color="auto"/>
            <w:right w:val="none" w:sz="0" w:space="0" w:color="auto"/>
          </w:divBdr>
        </w:div>
        <w:div w:id="1233001835">
          <w:marLeft w:val="0"/>
          <w:marRight w:val="0"/>
          <w:marTop w:val="0"/>
          <w:marBottom w:val="0"/>
          <w:divBdr>
            <w:top w:val="none" w:sz="0" w:space="0" w:color="auto"/>
            <w:left w:val="none" w:sz="0" w:space="0" w:color="auto"/>
            <w:bottom w:val="none" w:sz="0" w:space="0" w:color="auto"/>
            <w:right w:val="none" w:sz="0" w:space="0" w:color="auto"/>
          </w:divBdr>
        </w:div>
        <w:div w:id="779379374">
          <w:marLeft w:val="0"/>
          <w:marRight w:val="0"/>
          <w:marTop w:val="180"/>
          <w:marBottom w:val="45"/>
          <w:divBdr>
            <w:top w:val="none" w:sz="0" w:space="0" w:color="auto"/>
            <w:left w:val="none" w:sz="0" w:space="0" w:color="auto"/>
            <w:bottom w:val="none" w:sz="0" w:space="0" w:color="auto"/>
            <w:right w:val="none" w:sz="0" w:space="0" w:color="auto"/>
          </w:divBdr>
        </w:div>
        <w:div w:id="1299920300">
          <w:marLeft w:val="0"/>
          <w:marRight w:val="0"/>
          <w:marTop w:val="180"/>
          <w:marBottom w:val="45"/>
          <w:divBdr>
            <w:top w:val="none" w:sz="0" w:space="0" w:color="auto"/>
            <w:left w:val="none" w:sz="0" w:space="0" w:color="auto"/>
            <w:bottom w:val="none" w:sz="0" w:space="0" w:color="auto"/>
            <w:right w:val="none" w:sz="0" w:space="0" w:color="auto"/>
          </w:divBdr>
        </w:div>
        <w:div w:id="831289675">
          <w:marLeft w:val="0"/>
          <w:marRight w:val="0"/>
          <w:marTop w:val="0"/>
          <w:marBottom w:val="0"/>
          <w:divBdr>
            <w:top w:val="none" w:sz="0" w:space="0" w:color="auto"/>
            <w:left w:val="none" w:sz="0" w:space="0" w:color="auto"/>
            <w:bottom w:val="none" w:sz="0" w:space="0" w:color="auto"/>
            <w:right w:val="none" w:sz="0" w:space="0" w:color="auto"/>
          </w:divBdr>
        </w:div>
        <w:div w:id="396629662">
          <w:marLeft w:val="0"/>
          <w:marRight w:val="0"/>
          <w:marTop w:val="0"/>
          <w:marBottom w:val="0"/>
          <w:divBdr>
            <w:top w:val="none" w:sz="0" w:space="0" w:color="auto"/>
            <w:left w:val="none" w:sz="0" w:space="0" w:color="auto"/>
            <w:bottom w:val="none" w:sz="0" w:space="0" w:color="auto"/>
            <w:right w:val="none" w:sz="0" w:space="0" w:color="auto"/>
          </w:divBdr>
          <w:divsChild>
            <w:div w:id="254635176">
              <w:marLeft w:val="0"/>
              <w:marRight w:val="0"/>
              <w:marTop w:val="0"/>
              <w:marBottom w:val="0"/>
              <w:divBdr>
                <w:top w:val="none" w:sz="0" w:space="0" w:color="auto"/>
                <w:left w:val="none" w:sz="0" w:space="0" w:color="auto"/>
                <w:bottom w:val="none" w:sz="0" w:space="0" w:color="auto"/>
                <w:right w:val="none" w:sz="0" w:space="0" w:color="auto"/>
              </w:divBdr>
              <w:divsChild>
                <w:div w:id="885989715">
                  <w:marLeft w:val="0"/>
                  <w:marRight w:val="0"/>
                  <w:marTop w:val="75"/>
                  <w:marBottom w:val="75"/>
                  <w:divBdr>
                    <w:top w:val="none" w:sz="0" w:space="0" w:color="auto"/>
                    <w:left w:val="none" w:sz="0" w:space="0" w:color="auto"/>
                    <w:bottom w:val="none" w:sz="0" w:space="0" w:color="auto"/>
                    <w:right w:val="none" w:sz="0" w:space="0" w:color="auto"/>
                  </w:divBdr>
                  <w:divsChild>
                    <w:div w:id="1525752090">
                      <w:marLeft w:val="0"/>
                      <w:marRight w:val="0"/>
                      <w:marTop w:val="0"/>
                      <w:marBottom w:val="0"/>
                      <w:divBdr>
                        <w:top w:val="none" w:sz="0" w:space="0" w:color="auto"/>
                        <w:left w:val="none" w:sz="0" w:space="0" w:color="auto"/>
                        <w:bottom w:val="none" w:sz="0" w:space="0" w:color="auto"/>
                        <w:right w:val="none" w:sz="0" w:space="0" w:color="auto"/>
                      </w:divBdr>
                    </w:div>
                    <w:div w:id="1999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220701080">
      <w:bodyDiv w:val="1"/>
      <w:marLeft w:val="0"/>
      <w:marRight w:val="0"/>
      <w:marTop w:val="0"/>
      <w:marBottom w:val="0"/>
      <w:divBdr>
        <w:top w:val="none" w:sz="0" w:space="0" w:color="auto"/>
        <w:left w:val="none" w:sz="0" w:space="0" w:color="auto"/>
        <w:bottom w:val="none" w:sz="0" w:space="0" w:color="auto"/>
        <w:right w:val="none" w:sz="0" w:space="0" w:color="auto"/>
      </w:divBdr>
      <w:divsChild>
        <w:div w:id="1325469041">
          <w:marLeft w:val="0"/>
          <w:marRight w:val="0"/>
          <w:marTop w:val="180"/>
          <w:marBottom w:val="45"/>
          <w:divBdr>
            <w:top w:val="none" w:sz="0" w:space="0" w:color="auto"/>
            <w:left w:val="none" w:sz="0" w:space="0" w:color="auto"/>
            <w:bottom w:val="none" w:sz="0" w:space="0" w:color="auto"/>
            <w:right w:val="none" w:sz="0" w:space="0" w:color="auto"/>
          </w:divBdr>
        </w:div>
        <w:div w:id="1186599857">
          <w:marLeft w:val="0"/>
          <w:marRight w:val="0"/>
          <w:marTop w:val="180"/>
          <w:marBottom w:val="45"/>
          <w:divBdr>
            <w:top w:val="none" w:sz="0" w:space="0" w:color="auto"/>
            <w:left w:val="none" w:sz="0" w:space="0" w:color="auto"/>
            <w:bottom w:val="none" w:sz="0" w:space="0" w:color="auto"/>
            <w:right w:val="none" w:sz="0" w:space="0" w:color="auto"/>
          </w:divBdr>
        </w:div>
        <w:div w:id="1159539123">
          <w:marLeft w:val="0"/>
          <w:marRight w:val="0"/>
          <w:marTop w:val="0"/>
          <w:marBottom w:val="0"/>
          <w:divBdr>
            <w:top w:val="none" w:sz="0" w:space="0" w:color="auto"/>
            <w:left w:val="none" w:sz="0" w:space="0" w:color="auto"/>
            <w:bottom w:val="none" w:sz="0" w:space="0" w:color="auto"/>
            <w:right w:val="none" w:sz="0" w:space="0" w:color="auto"/>
          </w:divBdr>
        </w:div>
        <w:div w:id="1267693747">
          <w:marLeft w:val="0"/>
          <w:marRight w:val="0"/>
          <w:marTop w:val="0"/>
          <w:marBottom w:val="0"/>
          <w:divBdr>
            <w:top w:val="none" w:sz="0" w:space="0" w:color="auto"/>
            <w:left w:val="none" w:sz="0" w:space="0" w:color="auto"/>
            <w:bottom w:val="none" w:sz="0" w:space="0" w:color="auto"/>
            <w:right w:val="none" w:sz="0" w:space="0" w:color="auto"/>
          </w:divBdr>
        </w:div>
        <w:div w:id="967051836">
          <w:marLeft w:val="0"/>
          <w:marRight w:val="0"/>
          <w:marTop w:val="0"/>
          <w:marBottom w:val="0"/>
          <w:divBdr>
            <w:top w:val="none" w:sz="0" w:space="0" w:color="auto"/>
            <w:left w:val="none" w:sz="0" w:space="0" w:color="auto"/>
            <w:bottom w:val="none" w:sz="0" w:space="0" w:color="auto"/>
            <w:right w:val="none" w:sz="0" w:space="0" w:color="auto"/>
          </w:divBdr>
          <w:divsChild>
            <w:div w:id="480268076">
              <w:marLeft w:val="0"/>
              <w:marRight w:val="0"/>
              <w:marTop w:val="180"/>
              <w:marBottom w:val="45"/>
              <w:divBdr>
                <w:top w:val="none" w:sz="0" w:space="0" w:color="auto"/>
                <w:left w:val="none" w:sz="0" w:space="0" w:color="auto"/>
                <w:bottom w:val="none" w:sz="0" w:space="0" w:color="auto"/>
                <w:right w:val="none" w:sz="0" w:space="0" w:color="auto"/>
              </w:divBdr>
            </w:div>
            <w:div w:id="1929650487">
              <w:marLeft w:val="0"/>
              <w:marRight w:val="0"/>
              <w:marTop w:val="0"/>
              <w:marBottom w:val="0"/>
              <w:divBdr>
                <w:top w:val="none" w:sz="0" w:space="0" w:color="auto"/>
                <w:left w:val="none" w:sz="0" w:space="0" w:color="auto"/>
                <w:bottom w:val="none" w:sz="0" w:space="0" w:color="auto"/>
                <w:right w:val="none" w:sz="0" w:space="0" w:color="auto"/>
              </w:divBdr>
              <w:divsChild>
                <w:div w:id="1655985568">
                  <w:marLeft w:val="0"/>
                  <w:marRight w:val="0"/>
                  <w:marTop w:val="0"/>
                  <w:marBottom w:val="0"/>
                  <w:divBdr>
                    <w:top w:val="none" w:sz="0" w:space="0" w:color="auto"/>
                    <w:left w:val="none" w:sz="0" w:space="0" w:color="auto"/>
                    <w:bottom w:val="none" w:sz="0" w:space="0" w:color="auto"/>
                    <w:right w:val="none" w:sz="0" w:space="0" w:color="auto"/>
                  </w:divBdr>
                </w:div>
                <w:div w:id="1046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9032">
          <w:marLeft w:val="0"/>
          <w:marRight w:val="0"/>
          <w:marTop w:val="0"/>
          <w:marBottom w:val="0"/>
          <w:divBdr>
            <w:top w:val="none" w:sz="0" w:space="0" w:color="auto"/>
            <w:left w:val="none" w:sz="0" w:space="0" w:color="auto"/>
            <w:bottom w:val="none" w:sz="0" w:space="0" w:color="auto"/>
            <w:right w:val="none" w:sz="0" w:space="0" w:color="auto"/>
          </w:divBdr>
        </w:div>
        <w:div w:id="479156902">
          <w:marLeft w:val="0"/>
          <w:marRight w:val="0"/>
          <w:marTop w:val="180"/>
          <w:marBottom w:val="45"/>
          <w:divBdr>
            <w:top w:val="none" w:sz="0" w:space="0" w:color="auto"/>
            <w:left w:val="none" w:sz="0" w:space="0" w:color="auto"/>
            <w:bottom w:val="none" w:sz="0" w:space="0" w:color="auto"/>
            <w:right w:val="none" w:sz="0" w:space="0" w:color="auto"/>
          </w:divBdr>
        </w:div>
        <w:div w:id="935792319">
          <w:marLeft w:val="0"/>
          <w:marRight w:val="0"/>
          <w:marTop w:val="0"/>
          <w:marBottom w:val="0"/>
          <w:divBdr>
            <w:top w:val="none" w:sz="0" w:space="0" w:color="auto"/>
            <w:left w:val="none" w:sz="0" w:space="0" w:color="auto"/>
            <w:bottom w:val="none" w:sz="0" w:space="0" w:color="auto"/>
            <w:right w:val="none" w:sz="0" w:space="0" w:color="auto"/>
          </w:divBdr>
        </w:div>
        <w:div w:id="1062870062">
          <w:marLeft w:val="0"/>
          <w:marRight w:val="0"/>
          <w:marTop w:val="180"/>
          <w:marBottom w:val="45"/>
          <w:divBdr>
            <w:top w:val="none" w:sz="0" w:space="0" w:color="auto"/>
            <w:left w:val="none" w:sz="0" w:space="0" w:color="auto"/>
            <w:bottom w:val="none" w:sz="0" w:space="0" w:color="auto"/>
            <w:right w:val="none" w:sz="0" w:space="0" w:color="auto"/>
          </w:divBdr>
        </w:div>
        <w:div w:id="725950004">
          <w:marLeft w:val="0"/>
          <w:marRight w:val="0"/>
          <w:marTop w:val="180"/>
          <w:marBottom w:val="45"/>
          <w:divBdr>
            <w:top w:val="none" w:sz="0" w:space="0" w:color="auto"/>
            <w:left w:val="none" w:sz="0" w:space="0" w:color="auto"/>
            <w:bottom w:val="none" w:sz="0" w:space="0" w:color="auto"/>
            <w:right w:val="none" w:sz="0" w:space="0" w:color="auto"/>
          </w:divBdr>
        </w:div>
        <w:div w:id="1032389260">
          <w:marLeft w:val="0"/>
          <w:marRight w:val="0"/>
          <w:marTop w:val="0"/>
          <w:marBottom w:val="0"/>
          <w:divBdr>
            <w:top w:val="none" w:sz="0" w:space="0" w:color="auto"/>
            <w:left w:val="none" w:sz="0" w:space="0" w:color="auto"/>
            <w:bottom w:val="none" w:sz="0" w:space="0" w:color="auto"/>
            <w:right w:val="none" w:sz="0" w:space="0" w:color="auto"/>
          </w:divBdr>
        </w:div>
        <w:div w:id="871504619">
          <w:marLeft w:val="0"/>
          <w:marRight w:val="0"/>
          <w:marTop w:val="0"/>
          <w:marBottom w:val="0"/>
          <w:divBdr>
            <w:top w:val="none" w:sz="0" w:space="0" w:color="auto"/>
            <w:left w:val="none" w:sz="0" w:space="0" w:color="auto"/>
            <w:bottom w:val="none" w:sz="0" w:space="0" w:color="auto"/>
            <w:right w:val="none" w:sz="0" w:space="0" w:color="auto"/>
          </w:divBdr>
          <w:divsChild>
            <w:div w:id="1347440146">
              <w:marLeft w:val="0"/>
              <w:marRight w:val="0"/>
              <w:marTop w:val="0"/>
              <w:marBottom w:val="0"/>
              <w:divBdr>
                <w:top w:val="none" w:sz="0" w:space="0" w:color="auto"/>
                <w:left w:val="none" w:sz="0" w:space="0" w:color="auto"/>
                <w:bottom w:val="none" w:sz="0" w:space="0" w:color="auto"/>
                <w:right w:val="none" w:sz="0" w:space="0" w:color="auto"/>
              </w:divBdr>
              <w:divsChild>
                <w:div w:id="785123627">
                  <w:marLeft w:val="0"/>
                  <w:marRight w:val="0"/>
                  <w:marTop w:val="75"/>
                  <w:marBottom w:val="75"/>
                  <w:divBdr>
                    <w:top w:val="none" w:sz="0" w:space="0" w:color="auto"/>
                    <w:left w:val="none" w:sz="0" w:space="0" w:color="auto"/>
                    <w:bottom w:val="none" w:sz="0" w:space="0" w:color="auto"/>
                    <w:right w:val="none" w:sz="0" w:space="0" w:color="auto"/>
                  </w:divBdr>
                  <w:divsChild>
                    <w:div w:id="1016543565">
                      <w:marLeft w:val="0"/>
                      <w:marRight w:val="0"/>
                      <w:marTop w:val="0"/>
                      <w:marBottom w:val="0"/>
                      <w:divBdr>
                        <w:top w:val="none" w:sz="0" w:space="0" w:color="auto"/>
                        <w:left w:val="none" w:sz="0" w:space="0" w:color="auto"/>
                        <w:bottom w:val="none" w:sz="0" w:space="0" w:color="auto"/>
                        <w:right w:val="none" w:sz="0" w:space="0" w:color="auto"/>
                      </w:divBdr>
                    </w:div>
                    <w:div w:id="12437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30356">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04061733">
      <w:bodyDiv w:val="1"/>
      <w:marLeft w:val="0"/>
      <w:marRight w:val="0"/>
      <w:marTop w:val="0"/>
      <w:marBottom w:val="0"/>
      <w:divBdr>
        <w:top w:val="none" w:sz="0" w:space="0" w:color="auto"/>
        <w:left w:val="none" w:sz="0" w:space="0" w:color="auto"/>
        <w:bottom w:val="none" w:sz="0" w:space="0" w:color="auto"/>
        <w:right w:val="none" w:sz="0" w:space="0" w:color="auto"/>
      </w:divBdr>
      <w:divsChild>
        <w:div w:id="2136366626">
          <w:marLeft w:val="0"/>
          <w:marRight w:val="0"/>
          <w:marTop w:val="180"/>
          <w:marBottom w:val="45"/>
          <w:divBdr>
            <w:top w:val="none" w:sz="0" w:space="0" w:color="auto"/>
            <w:left w:val="none" w:sz="0" w:space="0" w:color="auto"/>
            <w:bottom w:val="none" w:sz="0" w:space="0" w:color="auto"/>
            <w:right w:val="none" w:sz="0" w:space="0" w:color="auto"/>
          </w:divBdr>
        </w:div>
        <w:div w:id="1472595414">
          <w:marLeft w:val="0"/>
          <w:marRight w:val="0"/>
          <w:marTop w:val="180"/>
          <w:marBottom w:val="45"/>
          <w:divBdr>
            <w:top w:val="none" w:sz="0" w:space="0" w:color="auto"/>
            <w:left w:val="none" w:sz="0" w:space="0" w:color="auto"/>
            <w:bottom w:val="none" w:sz="0" w:space="0" w:color="auto"/>
            <w:right w:val="none" w:sz="0" w:space="0" w:color="auto"/>
          </w:divBdr>
        </w:div>
        <w:div w:id="1423994549">
          <w:marLeft w:val="0"/>
          <w:marRight w:val="0"/>
          <w:marTop w:val="0"/>
          <w:marBottom w:val="0"/>
          <w:divBdr>
            <w:top w:val="none" w:sz="0" w:space="0" w:color="auto"/>
            <w:left w:val="none" w:sz="0" w:space="0" w:color="auto"/>
            <w:bottom w:val="none" w:sz="0" w:space="0" w:color="auto"/>
            <w:right w:val="none" w:sz="0" w:space="0" w:color="auto"/>
          </w:divBdr>
        </w:div>
        <w:div w:id="1182664530">
          <w:marLeft w:val="0"/>
          <w:marRight w:val="0"/>
          <w:marTop w:val="0"/>
          <w:marBottom w:val="0"/>
          <w:divBdr>
            <w:top w:val="none" w:sz="0" w:space="0" w:color="auto"/>
            <w:left w:val="none" w:sz="0" w:space="0" w:color="auto"/>
            <w:bottom w:val="none" w:sz="0" w:space="0" w:color="auto"/>
            <w:right w:val="none" w:sz="0" w:space="0" w:color="auto"/>
          </w:divBdr>
        </w:div>
        <w:div w:id="1045132893">
          <w:marLeft w:val="0"/>
          <w:marRight w:val="0"/>
          <w:marTop w:val="0"/>
          <w:marBottom w:val="0"/>
          <w:divBdr>
            <w:top w:val="none" w:sz="0" w:space="0" w:color="auto"/>
            <w:left w:val="none" w:sz="0" w:space="0" w:color="auto"/>
            <w:bottom w:val="none" w:sz="0" w:space="0" w:color="auto"/>
            <w:right w:val="none" w:sz="0" w:space="0" w:color="auto"/>
          </w:divBdr>
          <w:divsChild>
            <w:div w:id="1300454610">
              <w:marLeft w:val="0"/>
              <w:marRight w:val="0"/>
              <w:marTop w:val="180"/>
              <w:marBottom w:val="45"/>
              <w:divBdr>
                <w:top w:val="none" w:sz="0" w:space="0" w:color="auto"/>
                <w:left w:val="none" w:sz="0" w:space="0" w:color="auto"/>
                <w:bottom w:val="none" w:sz="0" w:space="0" w:color="auto"/>
                <w:right w:val="none" w:sz="0" w:space="0" w:color="auto"/>
              </w:divBdr>
            </w:div>
            <w:div w:id="1135485506">
              <w:marLeft w:val="0"/>
              <w:marRight w:val="0"/>
              <w:marTop w:val="0"/>
              <w:marBottom w:val="0"/>
              <w:divBdr>
                <w:top w:val="none" w:sz="0" w:space="0" w:color="auto"/>
                <w:left w:val="none" w:sz="0" w:space="0" w:color="auto"/>
                <w:bottom w:val="none" w:sz="0" w:space="0" w:color="auto"/>
                <w:right w:val="none" w:sz="0" w:space="0" w:color="auto"/>
              </w:divBdr>
              <w:divsChild>
                <w:div w:id="324822897">
                  <w:marLeft w:val="0"/>
                  <w:marRight w:val="0"/>
                  <w:marTop w:val="0"/>
                  <w:marBottom w:val="0"/>
                  <w:divBdr>
                    <w:top w:val="none" w:sz="0" w:space="0" w:color="auto"/>
                    <w:left w:val="none" w:sz="0" w:space="0" w:color="auto"/>
                    <w:bottom w:val="none" w:sz="0" w:space="0" w:color="auto"/>
                    <w:right w:val="none" w:sz="0" w:space="0" w:color="auto"/>
                  </w:divBdr>
                </w:div>
                <w:div w:id="2022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173">
          <w:marLeft w:val="0"/>
          <w:marRight w:val="0"/>
          <w:marTop w:val="0"/>
          <w:marBottom w:val="0"/>
          <w:divBdr>
            <w:top w:val="none" w:sz="0" w:space="0" w:color="auto"/>
            <w:left w:val="none" w:sz="0" w:space="0" w:color="auto"/>
            <w:bottom w:val="none" w:sz="0" w:space="0" w:color="auto"/>
            <w:right w:val="none" w:sz="0" w:space="0" w:color="auto"/>
          </w:divBdr>
        </w:div>
        <w:div w:id="1780366527">
          <w:marLeft w:val="0"/>
          <w:marRight w:val="0"/>
          <w:marTop w:val="180"/>
          <w:marBottom w:val="45"/>
          <w:divBdr>
            <w:top w:val="none" w:sz="0" w:space="0" w:color="auto"/>
            <w:left w:val="none" w:sz="0" w:space="0" w:color="auto"/>
            <w:bottom w:val="none" w:sz="0" w:space="0" w:color="auto"/>
            <w:right w:val="none" w:sz="0" w:space="0" w:color="auto"/>
          </w:divBdr>
        </w:div>
        <w:div w:id="2041272981">
          <w:marLeft w:val="0"/>
          <w:marRight w:val="0"/>
          <w:marTop w:val="0"/>
          <w:marBottom w:val="0"/>
          <w:divBdr>
            <w:top w:val="none" w:sz="0" w:space="0" w:color="auto"/>
            <w:left w:val="none" w:sz="0" w:space="0" w:color="auto"/>
            <w:bottom w:val="none" w:sz="0" w:space="0" w:color="auto"/>
            <w:right w:val="none" w:sz="0" w:space="0" w:color="auto"/>
          </w:divBdr>
        </w:div>
        <w:div w:id="867793129">
          <w:marLeft w:val="0"/>
          <w:marRight w:val="0"/>
          <w:marTop w:val="180"/>
          <w:marBottom w:val="45"/>
          <w:divBdr>
            <w:top w:val="none" w:sz="0" w:space="0" w:color="auto"/>
            <w:left w:val="none" w:sz="0" w:space="0" w:color="auto"/>
            <w:bottom w:val="none" w:sz="0" w:space="0" w:color="auto"/>
            <w:right w:val="none" w:sz="0" w:space="0" w:color="auto"/>
          </w:divBdr>
        </w:div>
        <w:div w:id="484735801">
          <w:marLeft w:val="0"/>
          <w:marRight w:val="0"/>
          <w:marTop w:val="180"/>
          <w:marBottom w:val="45"/>
          <w:divBdr>
            <w:top w:val="none" w:sz="0" w:space="0" w:color="auto"/>
            <w:left w:val="none" w:sz="0" w:space="0" w:color="auto"/>
            <w:bottom w:val="none" w:sz="0" w:space="0" w:color="auto"/>
            <w:right w:val="none" w:sz="0" w:space="0" w:color="auto"/>
          </w:divBdr>
        </w:div>
        <w:div w:id="1742291321">
          <w:marLeft w:val="0"/>
          <w:marRight w:val="0"/>
          <w:marTop w:val="0"/>
          <w:marBottom w:val="0"/>
          <w:divBdr>
            <w:top w:val="none" w:sz="0" w:space="0" w:color="auto"/>
            <w:left w:val="none" w:sz="0" w:space="0" w:color="auto"/>
            <w:bottom w:val="none" w:sz="0" w:space="0" w:color="auto"/>
            <w:right w:val="none" w:sz="0" w:space="0" w:color="auto"/>
          </w:divBdr>
        </w:div>
        <w:div w:id="2072074625">
          <w:marLeft w:val="0"/>
          <w:marRight w:val="0"/>
          <w:marTop w:val="0"/>
          <w:marBottom w:val="0"/>
          <w:divBdr>
            <w:top w:val="none" w:sz="0" w:space="0" w:color="auto"/>
            <w:left w:val="none" w:sz="0" w:space="0" w:color="auto"/>
            <w:bottom w:val="none" w:sz="0" w:space="0" w:color="auto"/>
            <w:right w:val="none" w:sz="0" w:space="0" w:color="auto"/>
          </w:divBdr>
          <w:divsChild>
            <w:div w:id="695738690">
              <w:marLeft w:val="0"/>
              <w:marRight w:val="0"/>
              <w:marTop w:val="0"/>
              <w:marBottom w:val="0"/>
              <w:divBdr>
                <w:top w:val="none" w:sz="0" w:space="0" w:color="auto"/>
                <w:left w:val="none" w:sz="0" w:space="0" w:color="auto"/>
                <w:bottom w:val="none" w:sz="0" w:space="0" w:color="auto"/>
                <w:right w:val="none" w:sz="0" w:space="0" w:color="auto"/>
              </w:divBdr>
              <w:divsChild>
                <w:div w:id="649136163">
                  <w:marLeft w:val="0"/>
                  <w:marRight w:val="0"/>
                  <w:marTop w:val="75"/>
                  <w:marBottom w:val="75"/>
                  <w:divBdr>
                    <w:top w:val="none" w:sz="0" w:space="0" w:color="auto"/>
                    <w:left w:val="none" w:sz="0" w:space="0" w:color="auto"/>
                    <w:bottom w:val="none" w:sz="0" w:space="0" w:color="auto"/>
                    <w:right w:val="none" w:sz="0" w:space="0" w:color="auto"/>
                  </w:divBdr>
                  <w:divsChild>
                    <w:div w:id="1569657345">
                      <w:marLeft w:val="0"/>
                      <w:marRight w:val="0"/>
                      <w:marTop w:val="0"/>
                      <w:marBottom w:val="0"/>
                      <w:divBdr>
                        <w:top w:val="none" w:sz="0" w:space="0" w:color="auto"/>
                        <w:left w:val="none" w:sz="0" w:space="0" w:color="auto"/>
                        <w:bottom w:val="none" w:sz="0" w:space="0" w:color="auto"/>
                        <w:right w:val="none" w:sz="0" w:space="0" w:color="auto"/>
                      </w:divBdr>
                    </w:div>
                    <w:div w:id="241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463185560">
      <w:bodyDiv w:val="1"/>
      <w:marLeft w:val="0"/>
      <w:marRight w:val="0"/>
      <w:marTop w:val="0"/>
      <w:marBottom w:val="0"/>
      <w:divBdr>
        <w:top w:val="none" w:sz="0" w:space="0" w:color="auto"/>
        <w:left w:val="none" w:sz="0" w:space="0" w:color="auto"/>
        <w:bottom w:val="none" w:sz="0" w:space="0" w:color="auto"/>
        <w:right w:val="none" w:sz="0" w:space="0" w:color="auto"/>
      </w:divBdr>
      <w:divsChild>
        <w:div w:id="436875703">
          <w:marLeft w:val="0"/>
          <w:marRight w:val="0"/>
          <w:marTop w:val="180"/>
          <w:marBottom w:val="45"/>
          <w:divBdr>
            <w:top w:val="none" w:sz="0" w:space="0" w:color="auto"/>
            <w:left w:val="none" w:sz="0" w:space="0" w:color="auto"/>
            <w:bottom w:val="none" w:sz="0" w:space="0" w:color="auto"/>
            <w:right w:val="none" w:sz="0" w:space="0" w:color="auto"/>
          </w:divBdr>
        </w:div>
        <w:div w:id="1315404310">
          <w:marLeft w:val="0"/>
          <w:marRight w:val="0"/>
          <w:marTop w:val="180"/>
          <w:marBottom w:val="45"/>
          <w:divBdr>
            <w:top w:val="none" w:sz="0" w:space="0" w:color="auto"/>
            <w:left w:val="none" w:sz="0" w:space="0" w:color="auto"/>
            <w:bottom w:val="none" w:sz="0" w:space="0" w:color="auto"/>
            <w:right w:val="none" w:sz="0" w:space="0" w:color="auto"/>
          </w:divBdr>
        </w:div>
        <w:div w:id="2088917651">
          <w:marLeft w:val="0"/>
          <w:marRight w:val="0"/>
          <w:marTop w:val="0"/>
          <w:marBottom w:val="0"/>
          <w:divBdr>
            <w:top w:val="none" w:sz="0" w:space="0" w:color="auto"/>
            <w:left w:val="none" w:sz="0" w:space="0" w:color="auto"/>
            <w:bottom w:val="none" w:sz="0" w:space="0" w:color="auto"/>
            <w:right w:val="none" w:sz="0" w:space="0" w:color="auto"/>
          </w:divBdr>
        </w:div>
        <w:div w:id="1632403054">
          <w:marLeft w:val="0"/>
          <w:marRight w:val="0"/>
          <w:marTop w:val="0"/>
          <w:marBottom w:val="0"/>
          <w:divBdr>
            <w:top w:val="none" w:sz="0" w:space="0" w:color="auto"/>
            <w:left w:val="none" w:sz="0" w:space="0" w:color="auto"/>
            <w:bottom w:val="none" w:sz="0" w:space="0" w:color="auto"/>
            <w:right w:val="none" w:sz="0" w:space="0" w:color="auto"/>
          </w:divBdr>
        </w:div>
        <w:div w:id="1439911971">
          <w:marLeft w:val="0"/>
          <w:marRight w:val="0"/>
          <w:marTop w:val="0"/>
          <w:marBottom w:val="0"/>
          <w:divBdr>
            <w:top w:val="none" w:sz="0" w:space="0" w:color="auto"/>
            <w:left w:val="none" w:sz="0" w:space="0" w:color="auto"/>
            <w:bottom w:val="none" w:sz="0" w:space="0" w:color="auto"/>
            <w:right w:val="none" w:sz="0" w:space="0" w:color="auto"/>
          </w:divBdr>
          <w:divsChild>
            <w:div w:id="2066372163">
              <w:marLeft w:val="0"/>
              <w:marRight w:val="0"/>
              <w:marTop w:val="180"/>
              <w:marBottom w:val="45"/>
              <w:divBdr>
                <w:top w:val="none" w:sz="0" w:space="0" w:color="auto"/>
                <w:left w:val="none" w:sz="0" w:space="0" w:color="auto"/>
                <w:bottom w:val="none" w:sz="0" w:space="0" w:color="auto"/>
                <w:right w:val="none" w:sz="0" w:space="0" w:color="auto"/>
              </w:divBdr>
            </w:div>
            <w:div w:id="2122415552">
              <w:marLeft w:val="0"/>
              <w:marRight w:val="0"/>
              <w:marTop w:val="0"/>
              <w:marBottom w:val="0"/>
              <w:divBdr>
                <w:top w:val="none" w:sz="0" w:space="0" w:color="auto"/>
                <w:left w:val="none" w:sz="0" w:space="0" w:color="auto"/>
                <w:bottom w:val="none" w:sz="0" w:space="0" w:color="auto"/>
                <w:right w:val="none" w:sz="0" w:space="0" w:color="auto"/>
              </w:divBdr>
              <w:divsChild>
                <w:div w:id="1495678367">
                  <w:marLeft w:val="0"/>
                  <w:marRight w:val="0"/>
                  <w:marTop w:val="0"/>
                  <w:marBottom w:val="0"/>
                  <w:divBdr>
                    <w:top w:val="none" w:sz="0" w:space="0" w:color="auto"/>
                    <w:left w:val="none" w:sz="0" w:space="0" w:color="auto"/>
                    <w:bottom w:val="none" w:sz="0" w:space="0" w:color="auto"/>
                    <w:right w:val="none" w:sz="0" w:space="0" w:color="auto"/>
                  </w:divBdr>
                </w:div>
                <w:div w:id="2107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7739">
          <w:marLeft w:val="0"/>
          <w:marRight w:val="0"/>
          <w:marTop w:val="0"/>
          <w:marBottom w:val="0"/>
          <w:divBdr>
            <w:top w:val="none" w:sz="0" w:space="0" w:color="auto"/>
            <w:left w:val="none" w:sz="0" w:space="0" w:color="auto"/>
            <w:bottom w:val="none" w:sz="0" w:space="0" w:color="auto"/>
            <w:right w:val="none" w:sz="0" w:space="0" w:color="auto"/>
          </w:divBdr>
        </w:div>
        <w:div w:id="1075207422">
          <w:marLeft w:val="0"/>
          <w:marRight w:val="0"/>
          <w:marTop w:val="180"/>
          <w:marBottom w:val="45"/>
          <w:divBdr>
            <w:top w:val="none" w:sz="0" w:space="0" w:color="auto"/>
            <w:left w:val="none" w:sz="0" w:space="0" w:color="auto"/>
            <w:bottom w:val="none" w:sz="0" w:space="0" w:color="auto"/>
            <w:right w:val="none" w:sz="0" w:space="0" w:color="auto"/>
          </w:divBdr>
        </w:div>
        <w:div w:id="739446760">
          <w:marLeft w:val="0"/>
          <w:marRight w:val="0"/>
          <w:marTop w:val="0"/>
          <w:marBottom w:val="0"/>
          <w:divBdr>
            <w:top w:val="none" w:sz="0" w:space="0" w:color="auto"/>
            <w:left w:val="none" w:sz="0" w:space="0" w:color="auto"/>
            <w:bottom w:val="none" w:sz="0" w:space="0" w:color="auto"/>
            <w:right w:val="none" w:sz="0" w:space="0" w:color="auto"/>
          </w:divBdr>
        </w:div>
        <w:div w:id="1180584631">
          <w:marLeft w:val="0"/>
          <w:marRight w:val="0"/>
          <w:marTop w:val="180"/>
          <w:marBottom w:val="45"/>
          <w:divBdr>
            <w:top w:val="none" w:sz="0" w:space="0" w:color="auto"/>
            <w:left w:val="none" w:sz="0" w:space="0" w:color="auto"/>
            <w:bottom w:val="none" w:sz="0" w:space="0" w:color="auto"/>
            <w:right w:val="none" w:sz="0" w:space="0" w:color="auto"/>
          </w:divBdr>
        </w:div>
        <w:div w:id="1853297528">
          <w:marLeft w:val="0"/>
          <w:marRight w:val="0"/>
          <w:marTop w:val="180"/>
          <w:marBottom w:val="45"/>
          <w:divBdr>
            <w:top w:val="none" w:sz="0" w:space="0" w:color="auto"/>
            <w:left w:val="none" w:sz="0" w:space="0" w:color="auto"/>
            <w:bottom w:val="none" w:sz="0" w:space="0" w:color="auto"/>
            <w:right w:val="none" w:sz="0" w:space="0" w:color="auto"/>
          </w:divBdr>
        </w:div>
        <w:div w:id="55588255">
          <w:marLeft w:val="0"/>
          <w:marRight w:val="0"/>
          <w:marTop w:val="0"/>
          <w:marBottom w:val="0"/>
          <w:divBdr>
            <w:top w:val="none" w:sz="0" w:space="0" w:color="auto"/>
            <w:left w:val="none" w:sz="0" w:space="0" w:color="auto"/>
            <w:bottom w:val="none" w:sz="0" w:space="0" w:color="auto"/>
            <w:right w:val="none" w:sz="0" w:space="0" w:color="auto"/>
          </w:divBdr>
        </w:div>
        <w:div w:id="75709523">
          <w:marLeft w:val="0"/>
          <w:marRight w:val="0"/>
          <w:marTop w:val="0"/>
          <w:marBottom w:val="0"/>
          <w:divBdr>
            <w:top w:val="none" w:sz="0" w:space="0" w:color="auto"/>
            <w:left w:val="none" w:sz="0" w:space="0" w:color="auto"/>
            <w:bottom w:val="none" w:sz="0" w:space="0" w:color="auto"/>
            <w:right w:val="none" w:sz="0" w:space="0" w:color="auto"/>
          </w:divBdr>
          <w:divsChild>
            <w:div w:id="866529884">
              <w:marLeft w:val="0"/>
              <w:marRight w:val="0"/>
              <w:marTop w:val="0"/>
              <w:marBottom w:val="0"/>
              <w:divBdr>
                <w:top w:val="none" w:sz="0" w:space="0" w:color="auto"/>
                <w:left w:val="none" w:sz="0" w:space="0" w:color="auto"/>
                <w:bottom w:val="none" w:sz="0" w:space="0" w:color="auto"/>
                <w:right w:val="none" w:sz="0" w:space="0" w:color="auto"/>
              </w:divBdr>
              <w:divsChild>
                <w:div w:id="75830989">
                  <w:marLeft w:val="0"/>
                  <w:marRight w:val="0"/>
                  <w:marTop w:val="75"/>
                  <w:marBottom w:val="75"/>
                  <w:divBdr>
                    <w:top w:val="none" w:sz="0" w:space="0" w:color="auto"/>
                    <w:left w:val="none" w:sz="0" w:space="0" w:color="auto"/>
                    <w:bottom w:val="none" w:sz="0" w:space="0" w:color="auto"/>
                    <w:right w:val="none" w:sz="0" w:space="0" w:color="auto"/>
                  </w:divBdr>
                  <w:divsChild>
                    <w:div w:id="738330197">
                      <w:marLeft w:val="0"/>
                      <w:marRight w:val="0"/>
                      <w:marTop w:val="0"/>
                      <w:marBottom w:val="0"/>
                      <w:divBdr>
                        <w:top w:val="none" w:sz="0" w:space="0" w:color="auto"/>
                        <w:left w:val="none" w:sz="0" w:space="0" w:color="auto"/>
                        <w:bottom w:val="none" w:sz="0" w:space="0" w:color="auto"/>
                        <w:right w:val="none" w:sz="0" w:space="0" w:color="auto"/>
                      </w:divBdr>
                    </w:div>
                    <w:div w:id="1751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546018724">
      <w:bodyDiv w:val="1"/>
      <w:marLeft w:val="0"/>
      <w:marRight w:val="0"/>
      <w:marTop w:val="0"/>
      <w:marBottom w:val="0"/>
      <w:divBdr>
        <w:top w:val="none" w:sz="0" w:space="0" w:color="auto"/>
        <w:left w:val="none" w:sz="0" w:space="0" w:color="auto"/>
        <w:bottom w:val="none" w:sz="0" w:space="0" w:color="auto"/>
        <w:right w:val="none" w:sz="0" w:space="0" w:color="auto"/>
      </w:divBdr>
      <w:divsChild>
        <w:div w:id="478613445">
          <w:marLeft w:val="0"/>
          <w:marRight w:val="0"/>
          <w:marTop w:val="180"/>
          <w:marBottom w:val="45"/>
          <w:divBdr>
            <w:top w:val="none" w:sz="0" w:space="0" w:color="auto"/>
            <w:left w:val="none" w:sz="0" w:space="0" w:color="auto"/>
            <w:bottom w:val="none" w:sz="0" w:space="0" w:color="auto"/>
            <w:right w:val="none" w:sz="0" w:space="0" w:color="auto"/>
          </w:divBdr>
        </w:div>
        <w:div w:id="1951470793">
          <w:marLeft w:val="0"/>
          <w:marRight w:val="0"/>
          <w:marTop w:val="180"/>
          <w:marBottom w:val="45"/>
          <w:divBdr>
            <w:top w:val="none" w:sz="0" w:space="0" w:color="auto"/>
            <w:left w:val="none" w:sz="0" w:space="0" w:color="auto"/>
            <w:bottom w:val="none" w:sz="0" w:space="0" w:color="auto"/>
            <w:right w:val="none" w:sz="0" w:space="0" w:color="auto"/>
          </w:divBdr>
        </w:div>
        <w:div w:id="1603565102">
          <w:marLeft w:val="0"/>
          <w:marRight w:val="0"/>
          <w:marTop w:val="0"/>
          <w:marBottom w:val="0"/>
          <w:divBdr>
            <w:top w:val="none" w:sz="0" w:space="0" w:color="auto"/>
            <w:left w:val="none" w:sz="0" w:space="0" w:color="auto"/>
            <w:bottom w:val="none" w:sz="0" w:space="0" w:color="auto"/>
            <w:right w:val="none" w:sz="0" w:space="0" w:color="auto"/>
          </w:divBdr>
        </w:div>
        <w:div w:id="1915242076">
          <w:marLeft w:val="0"/>
          <w:marRight w:val="0"/>
          <w:marTop w:val="0"/>
          <w:marBottom w:val="0"/>
          <w:divBdr>
            <w:top w:val="none" w:sz="0" w:space="0" w:color="auto"/>
            <w:left w:val="none" w:sz="0" w:space="0" w:color="auto"/>
            <w:bottom w:val="none" w:sz="0" w:space="0" w:color="auto"/>
            <w:right w:val="none" w:sz="0" w:space="0" w:color="auto"/>
          </w:divBdr>
        </w:div>
        <w:div w:id="1510876280">
          <w:marLeft w:val="0"/>
          <w:marRight w:val="0"/>
          <w:marTop w:val="0"/>
          <w:marBottom w:val="0"/>
          <w:divBdr>
            <w:top w:val="none" w:sz="0" w:space="0" w:color="auto"/>
            <w:left w:val="none" w:sz="0" w:space="0" w:color="auto"/>
            <w:bottom w:val="none" w:sz="0" w:space="0" w:color="auto"/>
            <w:right w:val="none" w:sz="0" w:space="0" w:color="auto"/>
          </w:divBdr>
          <w:divsChild>
            <w:div w:id="1584756472">
              <w:marLeft w:val="0"/>
              <w:marRight w:val="0"/>
              <w:marTop w:val="180"/>
              <w:marBottom w:val="45"/>
              <w:divBdr>
                <w:top w:val="none" w:sz="0" w:space="0" w:color="auto"/>
                <w:left w:val="none" w:sz="0" w:space="0" w:color="auto"/>
                <w:bottom w:val="none" w:sz="0" w:space="0" w:color="auto"/>
                <w:right w:val="none" w:sz="0" w:space="0" w:color="auto"/>
              </w:divBdr>
            </w:div>
            <w:div w:id="197281189">
              <w:marLeft w:val="0"/>
              <w:marRight w:val="0"/>
              <w:marTop w:val="0"/>
              <w:marBottom w:val="0"/>
              <w:divBdr>
                <w:top w:val="none" w:sz="0" w:space="0" w:color="auto"/>
                <w:left w:val="none" w:sz="0" w:space="0" w:color="auto"/>
                <w:bottom w:val="none" w:sz="0" w:space="0" w:color="auto"/>
                <w:right w:val="none" w:sz="0" w:space="0" w:color="auto"/>
              </w:divBdr>
              <w:divsChild>
                <w:div w:id="1050346706">
                  <w:marLeft w:val="0"/>
                  <w:marRight w:val="0"/>
                  <w:marTop w:val="0"/>
                  <w:marBottom w:val="0"/>
                  <w:divBdr>
                    <w:top w:val="none" w:sz="0" w:space="0" w:color="auto"/>
                    <w:left w:val="none" w:sz="0" w:space="0" w:color="auto"/>
                    <w:bottom w:val="none" w:sz="0" w:space="0" w:color="auto"/>
                    <w:right w:val="none" w:sz="0" w:space="0" w:color="auto"/>
                  </w:divBdr>
                </w:div>
                <w:div w:id="1609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735">
          <w:marLeft w:val="0"/>
          <w:marRight w:val="0"/>
          <w:marTop w:val="0"/>
          <w:marBottom w:val="0"/>
          <w:divBdr>
            <w:top w:val="none" w:sz="0" w:space="0" w:color="auto"/>
            <w:left w:val="none" w:sz="0" w:space="0" w:color="auto"/>
            <w:bottom w:val="none" w:sz="0" w:space="0" w:color="auto"/>
            <w:right w:val="none" w:sz="0" w:space="0" w:color="auto"/>
          </w:divBdr>
        </w:div>
        <w:div w:id="778187775">
          <w:marLeft w:val="0"/>
          <w:marRight w:val="0"/>
          <w:marTop w:val="180"/>
          <w:marBottom w:val="45"/>
          <w:divBdr>
            <w:top w:val="none" w:sz="0" w:space="0" w:color="auto"/>
            <w:left w:val="none" w:sz="0" w:space="0" w:color="auto"/>
            <w:bottom w:val="none" w:sz="0" w:space="0" w:color="auto"/>
            <w:right w:val="none" w:sz="0" w:space="0" w:color="auto"/>
          </w:divBdr>
        </w:div>
        <w:div w:id="1298074281">
          <w:marLeft w:val="0"/>
          <w:marRight w:val="0"/>
          <w:marTop w:val="0"/>
          <w:marBottom w:val="0"/>
          <w:divBdr>
            <w:top w:val="none" w:sz="0" w:space="0" w:color="auto"/>
            <w:left w:val="none" w:sz="0" w:space="0" w:color="auto"/>
            <w:bottom w:val="none" w:sz="0" w:space="0" w:color="auto"/>
            <w:right w:val="none" w:sz="0" w:space="0" w:color="auto"/>
          </w:divBdr>
        </w:div>
        <w:div w:id="1913277619">
          <w:marLeft w:val="0"/>
          <w:marRight w:val="0"/>
          <w:marTop w:val="180"/>
          <w:marBottom w:val="45"/>
          <w:divBdr>
            <w:top w:val="none" w:sz="0" w:space="0" w:color="auto"/>
            <w:left w:val="none" w:sz="0" w:space="0" w:color="auto"/>
            <w:bottom w:val="none" w:sz="0" w:space="0" w:color="auto"/>
            <w:right w:val="none" w:sz="0" w:space="0" w:color="auto"/>
          </w:divBdr>
        </w:div>
        <w:div w:id="343022996">
          <w:marLeft w:val="0"/>
          <w:marRight w:val="0"/>
          <w:marTop w:val="180"/>
          <w:marBottom w:val="45"/>
          <w:divBdr>
            <w:top w:val="none" w:sz="0" w:space="0" w:color="auto"/>
            <w:left w:val="none" w:sz="0" w:space="0" w:color="auto"/>
            <w:bottom w:val="none" w:sz="0" w:space="0" w:color="auto"/>
            <w:right w:val="none" w:sz="0" w:space="0" w:color="auto"/>
          </w:divBdr>
        </w:div>
        <w:div w:id="1032606713">
          <w:marLeft w:val="0"/>
          <w:marRight w:val="0"/>
          <w:marTop w:val="0"/>
          <w:marBottom w:val="0"/>
          <w:divBdr>
            <w:top w:val="none" w:sz="0" w:space="0" w:color="auto"/>
            <w:left w:val="none" w:sz="0" w:space="0" w:color="auto"/>
            <w:bottom w:val="none" w:sz="0" w:space="0" w:color="auto"/>
            <w:right w:val="none" w:sz="0" w:space="0" w:color="auto"/>
          </w:divBdr>
        </w:div>
        <w:div w:id="223832811">
          <w:marLeft w:val="0"/>
          <w:marRight w:val="0"/>
          <w:marTop w:val="0"/>
          <w:marBottom w:val="0"/>
          <w:divBdr>
            <w:top w:val="none" w:sz="0" w:space="0" w:color="auto"/>
            <w:left w:val="none" w:sz="0" w:space="0" w:color="auto"/>
            <w:bottom w:val="none" w:sz="0" w:space="0" w:color="auto"/>
            <w:right w:val="none" w:sz="0" w:space="0" w:color="auto"/>
          </w:divBdr>
          <w:divsChild>
            <w:div w:id="1292712727">
              <w:marLeft w:val="0"/>
              <w:marRight w:val="0"/>
              <w:marTop w:val="0"/>
              <w:marBottom w:val="0"/>
              <w:divBdr>
                <w:top w:val="none" w:sz="0" w:space="0" w:color="auto"/>
                <w:left w:val="none" w:sz="0" w:space="0" w:color="auto"/>
                <w:bottom w:val="none" w:sz="0" w:space="0" w:color="auto"/>
                <w:right w:val="none" w:sz="0" w:space="0" w:color="auto"/>
              </w:divBdr>
              <w:divsChild>
                <w:div w:id="239950943">
                  <w:marLeft w:val="0"/>
                  <w:marRight w:val="0"/>
                  <w:marTop w:val="75"/>
                  <w:marBottom w:val="75"/>
                  <w:divBdr>
                    <w:top w:val="none" w:sz="0" w:space="0" w:color="auto"/>
                    <w:left w:val="none" w:sz="0" w:space="0" w:color="auto"/>
                    <w:bottom w:val="none" w:sz="0" w:space="0" w:color="auto"/>
                    <w:right w:val="none" w:sz="0" w:space="0" w:color="auto"/>
                  </w:divBdr>
                  <w:divsChild>
                    <w:div w:id="378017497">
                      <w:marLeft w:val="0"/>
                      <w:marRight w:val="0"/>
                      <w:marTop w:val="0"/>
                      <w:marBottom w:val="0"/>
                      <w:divBdr>
                        <w:top w:val="none" w:sz="0" w:space="0" w:color="auto"/>
                        <w:left w:val="none" w:sz="0" w:space="0" w:color="auto"/>
                        <w:bottom w:val="none" w:sz="0" w:space="0" w:color="auto"/>
                        <w:right w:val="none" w:sz="0" w:space="0" w:color="auto"/>
                      </w:divBdr>
                    </w:div>
                    <w:div w:id="14828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81742">
      <w:bodyDiv w:val="1"/>
      <w:marLeft w:val="0"/>
      <w:marRight w:val="0"/>
      <w:marTop w:val="0"/>
      <w:marBottom w:val="0"/>
      <w:divBdr>
        <w:top w:val="none" w:sz="0" w:space="0" w:color="auto"/>
        <w:left w:val="none" w:sz="0" w:space="0" w:color="auto"/>
        <w:bottom w:val="none" w:sz="0" w:space="0" w:color="auto"/>
        <w:right w:val="none" w:sz="0" w:space="0" w:color="auto"/>
      </w:divBdr>
      <w:divsChild>
        <w:div w:id="1686982000">
          <w:marLeft w:val="0"/>
          <w:marRight w:val="0"/>
          <w:marTop w:val="180"/>
          <w:marBottom w:val="45"/>
          <w:divBdr>
            <w:top w:val="none" w:sz="0" w:space="0" w:color="auto"/>
            <w:left w:val="none" w:sz="0" w:space="0" w:color="auto"/>
            <w:bottom w:val="none" w:sz="0" w:space="0" w:color="auto"/>
            <w:right w:val="none" w:sz="0" w:space="0" w:color="auto"/>
          </w:divBdr>
        </w:div>
        <w:div w:id="1435200131">
          <w:marLeft w:val="0"/>
          <w:marRight w:val="0"/>
          <w:marTop w:val="180"/>
          <w:marBottom w:val="45"/>
          <w:divBdr>
            <w:top w:val="none" w:sz="0" w:space="0" w:color="auto"/>
            <w:left w:val="none" w:sz="0" w:space="0" w:color="auto"/>
            <w:bottom w:val="none" w:sz="0" w:space="0" w:color="auto"/>
            <w:right w:val="none" w:sz="0" w:space="0" w:color="auto"/>
          </w:divBdr>
        </w:div>
        <w:div w:id="1377051045">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8174190">
          <w:marLeft w:val="0"/>
          <w:marRight w:val="0"/>
          <w:marTop w:val="0"/>
          <w:marBottom w:val="0"/>
          <w:divBdr>
            <w:top w:val="none" w:sz="0" w:space="0" w:color="auto"/>
            <w:left w:val="none" w:sz="0" w:space="0" w:color="auto"/>
            <w:bottom w:val="none" w:sz="0" w:space="0" w:color="auto"/>
            <w:right w:val="none" w:sz="0" w:space="0" w:color="auto"/>
          </w:divBdr>
          <w:divsChild>
            <w:div w:id="616645104">
              <w:marLeft w:val="0"/>
              <w:marRight w:val="0"/>
              <w:marTop w:val="180"/>
              <w:marBottom w:val="45"/>
              <w:divBdr>
                <w:top w:val="none" w:sz="0" w:space="0" w:color="auto"/>
                <w:left w:val="none" w:sz="0" w:space="0" w:color="auto"/>
                <w:bottom w:val="none" w:sz="0" w:space="0" w:color="auto"/>
                <w:right w:val="none" w:sz="0" w:space="0" w:color="auto"/>
              </w:divBdr>
            </w:div>
            <w:div w:id="1719939793">
              <w:marLeft w:val="0"/>
              <w:marRight w:val="0"/>
              <w:marTop w:val="0"/>
              <w:marBottom w:val="0"/>
              <w:divBdr>
                <w:top w:val="none" w:sz="0" w:space="0" w:color="auto"/>
                <w:left w:val="none" w:sz="0" w:space="0" w:color="auto"/>
                <w:bottom w:val="none" w:sz="0" w:space="0" w:color="auto"/>
                <w:right w:val="none" w:sz="0" w:space="0" w:color="auto"/>
              </w:divBdr>
              <w:divsChild>
                <w:div w:id="1027170841">
                  <w:marLeft w:val="0"/>
                  <w:marRight w:val="0"/>
                  <w:marTop w:val="0"/>
                  <w:marBottom w:val="0"/>
                  <w:divBdr>
                    <w:top w:val="none" w:sz="0" w:space="0" w:color="auto"/>
                    <w:left w:val="none" w:sz="0" w:space="0" w:color="auto"/>
                    <w:bottom w:val="none" w:sz="0" w:space="0" w:color="auto"/>
                    <w:right w:val="none" w:sz="0" w:space="0" w:color="auto"/>
                  </w:divBdr>
                </w:div>
                <w:div w:id="2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979">
          <w:marLeft w:val="0"/>
          <w:marRight w:val="0"/>
          <w:marTop w:val="0"/>
          <w:marBottom w:val="0"/>
          <w:divBdr>
            <w:top w:val="none" w:sz="0" w:space="0" w:color="auto"/>
            <w:left w:val="none" w:sz="0" w:space="0" w:color="auto"/>
            <w:bottom w:val="none" w:sz="0" w:space="0" w:color="auto"/>
            <w:right w:val="none" w:sz="0" w:space="0" w:color="auto"/>
          </w:divBdr>
        </w:div>
        <w:div w:id="402947312">
          <w:marLeft w:val="0"/>
          <w:marRight w:val="0"/>
          <w:marTop w:val="180"/>
          <w:marBottom w:val="45"/>
          <w:divBdr>
            <w:top w:val="none" w:sz="0" w:space="0" w:color="auto"/>
            <w:left w:val="none" w:sz="0" w:space="0" w:color="auto"/>
            <w:bottom w:val="none" w:sz="0" w:space="0" w:color="auto"/>
            <w:right w:val="none" w:sz="0" w:space="0" w:color="auto"/>
          </w:divBdr>
        </w:div>
        <w:div w:id="905528765">
          <w:marLeft w:val="0"/>
          <w:marRight w:val="0"/>
          <w:marTop w:val="0"/>
          <w:marBottom w:val="0"/>
          <w:divBdr>
            <w:top w:val="none" w:sz="0" w:space="0" w:color="auto"/>
            <w:left w:val="none" w:sz="0" w:space="0" w:color="auto"/>
            <w:bottom w:val="none" w:sz="0" w:space="0" w:color="auto"/>
            <w:right w:val="none" w:sz="0" w:space="0" w:color="auto"/>
          </w:divBdr>
        </w:div>
        <w:div w:id="2016689977">
          <w:marLeft w:val="0"/>
          <w:marRight w:val="0"/>
          <w:marTop w:val="180"/>
          <w:marBottom w:val="45"/>
          <w:divBdr>
            <w:top w:val="none" w:sz="0" w:space="0" w:color="auto"/>
            <w:left w:val="none" w:sz="0" w:space="0" w:color="auto"/>
            <w:bottom w:val="none" w:sz="0" w:space="0" w:color="auto"/>
            <w:right w:val="none" w:sz="0" w:space="0" w:color="auto"/>
          </w:divBdr>
        </w:div>
        <w:div w:id="23991544">
          <w:marLeft w:val="0"/>
          <w:marRight w:val="0"/>
          <w:marTop w:val="180"/>
          <w:marBottom w:val="45"/>
          <w:divBdr>
            <w:top w:val="none" w:sz="0" w:space="0" w:color="auto"/>
            <w:left w:val="none" w:sz="0" w:space="0" w:color="auto"/>
            <w:bottom w:val="none" w:sz="0" w:space="0" w:color="auto"/>
            <w:right w:val="none" w:sz="0" w:space="0" w:color="auto"/>
          </w:divBdr>
        </w:div>
        <w:div w:id="1880820800">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sChild>
            <w:div w:id="689179712">
              <w:marLeft w:val="0"/>
              <w:marRight w:val="0"/>
              <w:marTop w:val="0"/>
              <w:marBottom w:val="0"/>
              <w:divBdr>
                <w:top w:val="none" w:sz="0" w:space="0" w:color="auto"/>
                <w:left w:val="none" w:sz="0" w:space="0" w:color="auto"/>
                <w:bottom w:val="none" w:sz="0" w:space="0" w:color="auto"/>
                <w:right w:val="none" w:sz="0" w:space="0" w:color="auto"/>
              </w:divBdr>
              <w:divsChild>
                <w:div w:id="1290018516">
                  <w:marLeft w:val="0"/>
                  <w:marRight w:val="0"/>
                  <w:marTop w:val="75"/>
                  <w:marBottom w:val="75"/>
                  <w:divBdr>
                    <w:top w:val="none" w:sz="0" w:space="0" w:color="auto"/>
                    <w:left w:val="none" w:sz="0" w:space="0" w:color="auto"/>
                    <w:bottom w:val="none" w:sz="0" w:space="0" w:color="auto"/>
                    <w:right w:val="none" w:sz="0" w:space="0" w:color="auto"/>
                  </w:divBdr>
                  <w:divsChild>
                    <w:div w:id="166334830">
                      <w:marLeft w:val="0"/>
                      <w:marRight w:val="0"/>
                      <w:marTop w:val="0"/>
                      <w:marBottom w:val="0"/>
                      <w:divBdr>
                        <w:top w:val="none" w:sz="0" w:space="0" w:color="auto"/>
                        <w:left w:val="none" w:sz="0" w:space="0" w:color="auto"/>
                        <w:bottom w:val="none" w:sz="0" w:space="0" w:color="auto"/>
                        <w:right w:val="none" w:sz="0" w:space="0" w:color="auto"/>
                      </w:divBdr>
                    </w:div>
                    <w:div w:id="13939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38893392">
      <w:bodyDiv w:val="1"/>
      <w:marLeft w:val="0"/>
      <w:marRight w:val="0"/>
      <w:marTop w:val="0"/>
      <w:marBottom w:val="0"/>
      <w:divBdr>
        <w:top w:val="none" w:sz="0" w:space="0" w:color="auto"/>
        <w:left w:val="none" w:sz="0" w:space="0" w:color="auto"/>
        <w:bottom w:val="none" w:sz="0" w:space="0" w:color="auto"/>
        <w:right w:val="none" w:sz="0" w:space="0" w:color="auto"/>
      </w:divBdr>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0734291">
      <w:bodyDiv w:val="1"/>
      <w:marLeft w:val="0"/>
      <w:marRight w:val="0"/>
      <w:marTop w:val="0"/>
      <w:marBottom w:val="0"/>
      <w:divBdr>
        <w:top w:val="none" w:sz="0" w:space="0" w:color="auto"/>
        <w:left w:val="none" w:sz="0" w:space="0" w:color="auto"/>
        <w:bottom w:val="none" w:sz="0" w:space="0" w:color="auto"/>
        <w:right w:val="none" w:sz="0" w:space="0" w:color="auto"/>
      </w:divBdr>
      <w:divsChild>
        <w:div w:id="1358430704">
          <w:marLeft w:val="0"/>
          <w:marRight w:val="0"/>
          <w:marTop w:val="180"/>
          <w:marBottom w:val="45"/>
          <w:divBdr>
            <w:top w:val="none" w:sz="0" w:space="0" w:color="auto"/>
            <w:left w:val="none" w:sz="0" w:space="0" w:color="auto"/>
            <w:bottom w:val="none" w:sz="0" w:space="0" w:color="auto"/>
            <w:right w:val="none" w:sz="0" w:space="0" w:color="auto"/>
          </w:divBdr>
        </w:div>
        <w:div w:id="1482960180">
          <w:marLeft w:val="0"/>
          <w:marRight w:val="0"/>
          <w:marTop w:val="180"/>
          <w:marBottom w:val="45"/>
          <w:divBdr>
            <w:top w:val="none" w:sz="0" w:space="0" w:color="auto"/>
            <w:left w:val="none" w:sz="0" w:space="0" w:color="auto"/>
            <w:bottom w:val="none" w:sz="0" w:space="0" w:color="auto"/>
            <w:right w:val="none" w:sz="0" w:space="0" w:color="auto"/>
          </w:divBdr>
        </w:div>
        <w:div w:id="1017342345">
          <w:marLeft w:val="0"/>
          <w:marRight w:val="0"/>
          <w:marTop w:val="0"/>
          <w:marBottom w:val="0"/>
          <w:divBdr>
            <w:top w:val="none" w:sz="0" w:space="0" w:color="auto"/>
            <w:left w:val="none" w:sz="0" w:space="0" w:color="auto"/>
            <w:bottom w:val="none" w:sz="0" w:space="0" w:color="auto"/>
            <w:right w:val="none" w:sz="0" w:space="0" w:color="auto"/>
          </w:divBdr>
        </w:div>
        <w:div w:id="1716467518">
          <w:marLeft w:val="0"/>
          <w:marRight w:val="0"/>
          <w:marTop w:val="0"/>
          <w:marBottom w:val="0"/>
          <w:divBdr>
            <w:top w:val="none" w:sz="0" w:space="0" w:color="auto"/>
            <w:left w:val="none" w:sz="0" w:space="0" w:color="auto"/>
            <w:bottom w:val="none" w:sz="0" w:space="0" w:color="auto"/>
            <w:right w:val="none" w:sz="0" w:space="0" w:color="auto"/>
          </w:divBdr>
        </w:div>
        <w:div w:id="1274635442">
          <w:marLeft w:val="0"/>
          <w:marRight w:val="0"/>
          <w:marTop w:val="0"/>
          <w:marBottom w:val="0"/>
          <w:divBdr>
            <w:top w:val="none" w:sz="0" w:space="0" w:color="auto"/>
            <w:left w:val="none" w:sz="0" w:space="0" w:color="auto"/>
            <w:bottom w:val="none" w:sz="0" w:space="0" w:color="auto"/>
            <w:right w:val="none" w:sz="0" w:space="0" w:color="auto"/>
          </w:divBdr>
          <w:divsChild>
            <w:div w:id="1361392347">
              <w:marLeft w:val="0"/>
              <w:marRight w:val="0"/>
              <w:marTop w:val="180"/>
              <w:marBottom w:val="45"/>
              <w:divBdr>
                <w:top w:val="none" w:sz="0" w:space="0" w:color="auto"/>
                <w:left w:val="none" w:sz="0" w:space="0" w:color="auto"/>
                <w:bottom w:val="none" w:sz="0" w:space="0" w:color="auto"/>
                <w:right w:val="none" w:sz="0" w:space="0" w:color="auto"/>
              </w:divBdr>
            </w:div>
            <w:div w:id="621882833">
              <w:marLeft w:val="0"/>
              <w:marRight w:val="0"/>
              <w:marTop w:val="0"/>
              <w:marBottom w:val="0"/>
              <w:divBdr>
                <w:top w:val="none" w:sz="0" w:space="0" w:color="auto"/>
                <w:left w:val="none" w:sz="0" w:space="0" w:color="auto"/>
                <w:bottom w:val="none" w:sz="0" w:space="0" w:color="auto"/>
                <w:right w:val="none" w:sz="0" w:space="0" w:color="auto"/>
              </w:divBdr>
              <w:divsChild>
                <w:div w:id="62947143">
                  <w:marLeft w:val="0"/>
                  <w:marRight w:val="0"/>
                  <w:marTop w:val="0"/>
                  <w:marBottom w:val="0"/>
                  <w:divBdr>
                    <w:top w:val="none" w:sz="0" w:space="0" w:color="auto"/>
                    <w:left w:val="none" w:sz="0" w:space="0" w:color="auto"/>
                    <w:bottom w:val="none" w:sz="0" w:space="0" w:color="auto"/>
                    <w:right w:val="none" w:sz="0" w:space="0" w:color="auto"/>
                  </w:divBdr>
                </w:div>
                <w:div w:id="903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789">
          <w:marLeft w:val="0"/>
          <w:marRight w:val="0"/>
          <w:marTop w:val="0"/>
          <w:marBottom w:val="0"/>
          <w:divBdr>
            <w:top w:val="none" w:sz="0" w:space="0" w:color="auto"/>
            <w:left w:val="none" w:sz="0" w:space="0" w:color="auto"/>
            <w:bottom w:val="none" w:sz="0" w:space="0" w:color="auto"/>
            <w:right w:val="none" w:sz="0" w:space="0" w:color="auto"/>
          </w:divBdr>
        </w:div>
        <w:div w:id="938490507">
          <w:marLeft w:val="0"/>
          <w:marRight w:val="0"/>
          <w:marTop w:val="180"/>
          <w:marBottom w:val="45"/>
          <w:divBdr>
            <w:top w:val="none" w:sz="0" w:space="0" w:color="auto"/>
            <w:left w:val="none" w:sz="0" w:space="0" w:color="auto"/>
            <w:bottom w:val="none" w:sz="0" w:space="0" w:color="auto"/>
            <w:right w:val="none" w:sz="0" w:space="0" w:color="auto"/>
          </w:divBdr>
        </w:div>
        <w:div w:id="1835758482">
          <w:marLeft w:val="0"/>
          <w:marRight w:val="0"/>
          <w:marTop w:val="0"/>
          <w:marBottom w:val="0"/>
          <w:divBdr>
            <w:top w:val="none" w:sz="0" w:space="0" w:color="auto"/>
            <w:left w:val="none" w:sz="0" w:space="0" w:color="auto"/>
            <w:bottom w:val="none" w:sz="0" w:space="0" w:color="auto"/>
            <w:right w:val="none" w:sz="0" w:space="0" w:color="auto"/>
          </w:divBdr>
        </w:div>
        <w:div w:id="1661616558">
          <w:marLeft w:val="0"/>
          <w:marRight w:val="0"/>
          <w:marTop w:val="180"/>
          <w:marBottom w:val="45"/>
          <w:divBdr>
            <w:top w:val="none" w:sz="0" w:space="0" w:color="auto"/>
            <w:left w:val="none" w:sz="0" w:space="0" w:color="auto"/>
            <w:bottom w:val="none" w:sz="0" w:space="0" w:color="auto"/>
            <w:right w:val="none" w:sz="0" w:space="0" w:color="auto"/>
          </w:divBdr>
        </w:div>
        <w:div w:id="1126242988">
          <w:marLeft w:val="0"/>
          <w:marRight w:val="0"/>
          <w:marTop w:val="180"/>
          <w:marBottom w:val="45"/>
          <w:divBdr>
            <w:top w:val="none" w:sz="0" w:space="0" w:color="auto"/>
            <w:left w:val="none" w:sz="0" w:space="0" w:color="auto"/>
            <w:bottom w:val="none" w:sz="0" w:space="0" w:color="auto"/>
            <w:right w:val="none" w:sz="0" w:space="0" w:color="auto"/>
          </w:divBdr>
        </w:div>
        <w:div w:id="1434979713">
          <w:marLeft w:val="0"/>
          <w:marRight w:val="0"/>
          <w:marTop w:val="0"/>
          <w:marBottom w:val="0"/>
          <w:divBdr>
            <w:top w:val="none" w:sz="0" w:space="0" w:color="auto"/>
            <w:left w:val="none" w:sz="0" w:space="0" w:color="auto"/>
            <w:bottom w:val="none" w:sz="0" w:space="0" w:color="auto"/>
            <w:right w:val="none" w:sz="0" w:space="0" w:color="auto"/>
          </w:divBdr>
        </w:div>
        <w:div w:id="1633559891">
          <w:marLeft w:val="0"/>
          <w:marRight w:val="0"/>
          <w:marTop w:val="0"/>
          <w:marBottom w:val="0"/>
          <w:divBdr>
            <w:top w:val="none" w:sz="0" w:space="0" w:color="auto"/>
            <w:left w:val="none" w:sz="0" w:space="0" w:color="auto"/>
            <w:bottom w:val="none" w:sz="0" w:space="0" w:color="auto"/>
            <w:right w:val="none" w:sz="0" w:space="0" w:color="auto"/>
          </w:divBdr>
          <w:divsChild>
            <w:div w:id="786854459">
              <w:marLeft w:val="0"/>
              <w:marRight w:val="0"/>
              <w:marTop w:val="0"/>
              <w:marBottom w:val="0"/>
              <w:divBdr>
                <w:top w:val="none" w:sz="0" w:space="0" w:color="auto"/>
                <w:left w:val="none" w:sz="0" w:space="0" w:color="auto"/>
                <w:bottom w:val="none" w:sz="0" w:space="0" w:color="auto"/>
                <w:right w:val="none" w:sz="0" w:space="0" w:color="auto"/>
              </w:divBdr>
              <w:divsChild>
                <w:div w:id="1437943060">
                  <w:marLeft w:val="0"/>
                  <w:marRight w:val="0"/>
                  <w:marTop w:val="75"/>
                  <w:marBottom w:val="75"/>
                  <w:divBdr>
                    <w:top w:val="none" w:sz="0" w:space="0" w:color="auto"/>
                    <w:left w:val="none" w:sz="0" w:space="0" w:color="auto"/>
                    <w:bottom w:val="none" w:sz="0" w:space="0" w:color="auto"/>
                    <w:right w:val="none" w:sz="0" w:space="0" w:color="auto"/>
                  </w:divBdr>
                  <w:divsChild>
                    <w:div w:id="424230954">
                      <w:marLeft w:val="0"/>
                      <w:marRight w:val="0"/>
                      <w:marTop w:val="0"/>
                      <w:marBottom w:val="0"/>
                      <w:divBdr>
                        <w:top w:val="none" w:sz="0" w:space="0" w:color="auto"/>
                        <w:left w:val="none" w:sz="0" w:space="0" w:color="auto"/>
                        <w:bottom w:val="none" w:sz="0" w:space="0" w:color="auto"/>
                        <w:right w:val="none" w:sz="0" w:space="0" w:color="auto"/>
                      </w:divBdr>
                    </w:div>
                    <w:div w:id="57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6120">
      <w:bodyDiv w:val="1"/>
      <w:marLeft w:val="0"/>
      <w:marRight w:val="0"/>
      <w:marTop w:val="0"/>
      <w:marBottom w:val="0"/>
      <w:divBdr>
        <w:top w:val="none" w:sz="0" w:space="0" w:color="auto"/>
        <w:left w:val="none" w:sz="0" w:space="0" w:color="auto"/>
        <w:bottom w:val="none" w:sz="0" w:space="0" w:color="auto"/>
        <w:right w:val="none" w:sz="0" w:space="0" w:color="auto"/>
      </w:divBdr>
      <w:divsChild>
        <w:div w:id="14894416">
          <w:marLeft w:val="0"/>
          <w:marRight w:val="0"/>
          <w:marTop w:val="180"/>
          <w:marBottom w:val="45"/>
          <w:divBdr>
            <w:top w:val="none" w:sz="0" w:space="0" w:color="auto"/>
            <w:left w:val="none" w:sz="0" w:space="0" w:color="auto"/>
            <w:bottom w:val="none" w:sz="0" w:space="0" w:color="auto"/>
            <w:right w:val="none" w:sz="0" w:space="0" w:color="auto"/>
          </w:divBdr>
        </w:div>
        <w:div w:id="555549559">
          <w:marLeft w:val="0"/>
          <w:marRight w:val="0"/>
          <w:marTop w:val="180"/>
          <w:marBottom w:val="45"/>
          <w:divBdr>
            <w:top w:val="none" w:sz="0" w:space="0" w:color="auto"/>
            <w:left w:val="none" w:sz="0" w:space="0" w:color="auto"/>
            <w:bottom w:val="none" w:sz="0" w:space="0" w:color="auto"/>
            <w:right w:val="none" w:sz="0" w:space="0" w:color="auto"/>
          </w:divBdr>
        </w:div>
        <w:div w:id="728267604">
          <w:marLeft w:val="0"/>
          <w:marRight w:val="0"/>
          <w:marTop w:val="0"/>
          <w:marBottom w:val="0"/>
          <w:divBdr>
            <w:top w:val="none" w:sz="0" w:space="0" w:color="auto"/>
            <w:left w:val="none" w:sz="0" w:space="0" w:color="auto"/>
            <w:bottom w:val="none" w:sz="0" w:space="0" w:color="auto"/>
            <w:right w:val="none" w:sz="0" w:space="0" w:color="auto"/>
          </w:divBdr>
        </w:div>
        <w:div w:id="1898592182">
          <w:marLeft w:val="0"/>
          <w:marRight w:val="0"/>
          <w:marTop w:val="0"/>
          <w:marBottom w:val="0"/>
          <w:divBdr>
            <w:top w:val="none" w:sz="0" w:space="0" w:color="auto"/>
            <w:left w:val="none" w:sz="0" w:space="0" w:color="auto"/>
            <w:bottom w:val="none" w:sz="0" w:space="0" w:color="auto"/>
            <w:right w:val="none" w:sz="0" w:space="0" w:color="auto"/>
          </w:divBdr>
        </w:div>
        <w:div w:id="1812212712">
          <w:marLeft w:val="0"/>
          <w:marRight w:val="0"/>
          <w:marTop w:val="0"/>
          <w:marBottom w:val="0"/>
          <w:divBdr>
            <w:top w:val="none" w:sz="0" w:space="0" w:color="auto"/>
            <w:left w:val="none" w:sz="0" w:space="0" w:color="auto"/>
            <w:bottom w:val="none" w:sz="0" w:space="0" w:color="auto"/>
            <w:right w:val="none" w:sz="0" w:space="0" w:color="auto"/>
          </w:divBdr>
          <w:divsChild>
            <w:div w:id="1405689323">
              <w:marLeft w:val="0"/>
              <w:marRight w:val="0"/>
              <w:marTop w:val="180"/>
              <w:marBottom w:val="45"/>
              <w:divBdr>
                <w:top w:val="none" w:sz="0" w:space="0" w:color="auto"/>
                <w:left w:val="none" w:sz="0" w:space="0" w:color="auto"/>
                <w:bottom w:val="none" w:sz="0" w:space="0" w:color="auto"/>
                <w:right w:val="none" w:sz="0" w:space="0" w:color="auto"/>
              </w:divBdr>
            </w:div>
            <w:div w:id="1548907514">
              <w:marLeft w:val="0"/>
              <w:marRight w:val="0"/>
              <w:marTop w:val="0"/>
              <w:marBottom w:val="0"/>
              <w:divBdr>
                <w:top w:val="none" w:sz="0" w:space="0" w:color="auto"/>
                <w:left w:val="none" w:sz="0" w:space="0" w:color="auto"/>
                <w:bottom w:val="none" w:sz="0" w:space="0" w:color="auto"/>
                <w:right w:val="none" w:sz="0" w:space="0" w:color="auto"/>
              </w:divBdr>
              <w:divsChild>
                <w:div w:id="1444425985">
                  <w:marLeft w:val="0"/>
                  <w:marRight w:val="0"/>
                  <w:marTop w:val="0"/>
                  <w:marBottom w:val="0"/>
                  <w:divBdr>
                    <w:top w:val="none" w:sz="0" w:space="0" w:color="auto"/>
                    <w:left w:val="none" w:sz="0" w:space="0" w:color="auto"/>
                    <w:bottom w:val="none" w:sz="0" w:space="0" w:color="auto"/>
                    <w:right w:val="none" w:sz="0" w:space="0" w:color="auto"/>
                  </w:divBdr>
                </w:div>
                <w:div w:id="155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910">
          <w:marLeft w:val="0"/>
          <w:marRight w:val="0"/>
          <w:marTop w:val="0"/>
          <w:marBottom w:val="0"/>
          <w:divBdr>
            <w:top w:val="none" w:sz="0" w:space="0" w:color="auto"/>
            <w:left w:val="none" w:sz="0" w:space="0" w:color="auto"/>
            <w:bottom w:val="none" w:sz="0" w:space="0" w:color="auto"/>
            <w:right w:val="none" w:sz="0" w:space="0" w:color="auto"/>
          </w:divBdr>
        </w:div>
        <w:div w:id="1031224318">
          <w:marLeft w:val="0"/>
          <w:marRight w:val="0"/>
          <w:marTop w:val="180"/>
          <w:marBottom w:val="45"/>
          <w:divBdr>
            <w:top w:val="none" w:sz="0" w:space="0" w:color="auto"/>
            <w:left w:val="none" w:sz="0" w:space="0" w:color="auto"/>
            <w:bottom w:val="none" w:sz="0" w:space="0" w:color="auto"/>
            <w:right w:val="none" w:sz="0" w:space="0" w:color="auto"/>
          </w:divBdr>
        </w:div>
        <w:div w:id="511335385">
          <w:marLeft w:val="0"/>
          <w:marRight w:val="0"/>
          <w:marTop w:val="0"/>
          <w:marBottom w:val="0"/>
          <w:divBdr>
            <w:top w:val="none" w:sz="0" w:space="0" w:color="auto"/>
            <w:left w:val="none" w:sz="0" w:space="0" w:color="auto"/>
            <w:bottom w:val="none" w:sz="0" w:space="0" w:color="auto"/>
            <w:right w:val="none" w:sz="0" w:space="0" w:color="auto"/>
          </w:divBdr>
        </w:div>
        <w:div w:id="737362564">
          <w:marLeft w:val="0"/>
          <w:marRight w:val="0"/>
          <w:marTop w:val="180"/>
          <w:marBottom w:val="45"/>
          <w:divBdr>
            <w:top w:val="none" w:sz="0" w:space="0" w:color="auto"/>
            <w:left w:val="none" w:sz="0" w:space="0" w:color="auto"/>
            <w:bottom w:val="none" w:sz="0" w:space="0" w:color="auto"/>
            <w:right w:val="none" w:sz="0" w:space="0" w:color="auto"/>
          </w:divBdr>
        </w:div>
        <w:div w:id="1626043247">
          <w:marLeft w:val="0"/>
          <w:marRight w:val="0"/>
          <w:marTop w:val="180"/>
          <w:marBottom w:val="45"/>
          <w:divBdr>
            <w:top w:val="none" w:sz="0" w:space="0" w:color="auto"/>
            <w:left w:val="none" w:sz="0" w:space="0" w:color="auto"/>
            <w:bottom w:val="none" w:sz="0" w:space="0" w:color="auto"/>
            <w:right w:val="none" w:sz="0" w:space="0" w:color="auto"/>
          </w:divBdr>
        </w:div>
        <w:div w:id="469589982">
          <w:marLeft w:val="0"/>
          <w:marRight w:val="0"/>
          <w:marTop w:val="0"/>
          <w:marBottom w:val="0"/>
          <w:divBdr>
            <w:top w:val="none" w:sz="0" w:space="0" w:color="auto"/>
            <w:left w:val="none" w:sz="0" w:space="0" w:color="auto"/>
            <w:bottom w:val="none" w:sz="0" w:space="0" w:color="auto"/>
            <w:right w:val="none" w:sz="0" w:space="0" w:color="auto"/>
          </w:divBdr>
        </w:div>
        <w:div w:id="2027824940">
          <w:marLeft w:val="0"/>
          <w:marRight w:val="0"/>
          <w:marTop w:val="0"/>
          <w:marBottom w:val="0"/>
          <w:divBdr>
            <w:top w:val="none" w:sz="0" w:space="0" w:color="auto"/>
            <w:left w:val="none" w:sz="0" w:space="0" w:color="auto"/>
            <w:bottom w:val="none" w:sz="0" w:space="0" w:color="auto"/>
            <w:right w:val="none" w:sz="0" w:space="0" w:color="auto"/>
          </w:divBdr>
          <w:divsChild>
            <w:div w:id="1934508964">
              <w:marLeft w:val="0"/>
              <w:marRight w:val="0"/>
              <w:marTop w:val="0"/>
              <w:marBottom w:val="0"/>
              <w:divBdr>
                <w:top w:val="none" w:sz="0" w:space="0" w:color="auto"/>
                <w:left w:val="none" w:sz="0" w:space="0" w:color="auto"/>
                <w:bottom w:val="none" w:sz="0" w:space="0" w:color="auto"/>
                <w:right w:val="none" w:sz="0" w:space="0" w:color="auto"/>
              </w:divBdr>
              <w:divsChild>
                <w:div w:id="239945456">
                  <w:marLeft w:val="0"/>
                  <w:marRight w:val="0"/>
                  <w:marTop w:val="75"/>
                  <w:marBottom w:val="75"/>
                  <w:divBdr>
                    <w:top w:val="none" w:sz="0" w:space="0" w:color="auto"/>
                    <w:left w:val="none" w:sz="0" w:space="0" w:color="auto"/>
                    <w:bottom w:val="none" w:sz="0" w:space="0" w:color="auto"/>
                    <w:right w:val="none" w:sz="0" w:space="0" w:color="auto"/>
                  </w:divBdr>
                  <w:divsChild>
                    <w:div w:id="2016884352">
                      <w:marLeft w:val="0"/>
                      <w:marRight w:val="0"/>
                      <w:marTop w:val="0"/>
                      <w:marBottom w:val="0"/>
                      <w:divBdr>
                        <w:top w:val="none" w:sz="0" w:space="0" w:color="auto"/>
                        <w:left w:val="none" w:sz="0" w:space="0" w:color="auto"/>
                        <w:bottom w:val="none" w:sz="0" w:space="0" w:color="auto"/>
                        <w:right w:val="none" w:sz="0" w:space="0" w:color="auto"/>
                      </w:divBdr>
                    </w:div>
                    <w:div w:id="1616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69795">
      <w:bodyDiv w:val="1"/>
      <w:marLeft w:val="0"/>
      <w:marRight w:val="0"/>
      <w:marTop w:val="0"/>
      <w:marBottom w:val="0"/>
      <w:divBdr>
        <w:top w:val="none" w:sz="0" w:space="0" w:color="auto"/>
        <w:left w:val="none" w:sz="0" w:space="0" w:color="auto"/>
        <w:bottom w:val="none" w:sz="0" w:space="0" w:color="auto"/>
        <w:right w:val="none" w:sz="0" w:space="0" w:color="auto"/>
      </w:divBdr>
      <w:divsChild>
        <w:div w:id="433331606">
          <w:marLeft w:val="0"/>
          <w:marRight w:val="0"/>
          <w:marTop w:val="180"/>
          <w:marBottom w:val="45"/>
          <w:divBdr>
            <w:top w:val="none" w:sz="0" w:space="0" w:color="auto"/>
            <w:left w:val="none" w:sz="0" w:space="0" w:color="auto"/>
            <w:bottom w:val="none" w:sz="0" w:space="0" w:color="auto"/>
            <w:right w:val="none" w:sz="0" w:space="0" w:color="auto"/>
          </w:divBdr>
        </w:div>
        <w:div w:id="66540754">
          <w:marLeft w:val="0"/>
          <w:marRight w:val="0"/>
          <w:marTop w:val="0"/>
          <w:marBottom w:val="0"/>
          <w:divBdr>
            <w:top w:val="none" w:sz="0" w:space="0" w:color="auto"/>
            <w:left w:val="none" w:sz="0" w:space="0" w:color="auto"/>
            <w:bottom w:val="none" w:sz="0" w:space="0" w:color="auto"/>
            <w:right w:val="none" w:sz="0" w:space="0" w:color="auto"/>
          </w:divBdr>
        </w:div>
        <w:div w:id="1725525437">
          <w:marLeft w:val="0"/>
          <w:marRight w:val="0"/>
          <w:marTop w:val="0"/>
          <w:marBottom w:val="0"/>
          <w:divBdr>
            <w:top w:val="none" w:sz="0" w:space="0" w:color="auto"/>
            <w:left w:val="none" w:sz="0" w:space="0" w:color="auto"/>
            <w:bottom w:val="none" w:sz="0" w:space="0" w:color="auto"/>
            <w:right w:val="none" w:sz="0" w:space="0" w:color="auto"/>
          </w:divBdr>
          <w:divsChild>
            <w:div w:id="423766021">
              <w:marLeft w:val="0"/>
              <w:marRight w:val="0"/>
              <w:marTop w:val="0"/>
              <w:marBottom w:val="0"/>
              <w:divBdr>
                <w:top w:val="none" w:sz="0" w:space="0" w:color="auto"/>
                <w:left w:val="none" w:sz="0" w:space="0" w:color="auto"/>
                <w:bottom w:val="none" w:sz="0" w:space="0" w:color="auto"/>
                <w:right w:val="none" w:sz="0" w:space="0" w:color="auto"/>
              </w:divBdr>
              <w:divsChild>
                <w:div w:id="1698192521">
                  <w:marLeft w:val="0"/>
                  <w:marRight w:val="0"/>
                  <w:marTop w:val="75"/>
                  <w:marBottom w:val="75"/>
                  <w:divBdr>
                    <w:top w:val="none" w:sz="0" w:space="0" w:color="auto"/>
                    <w:left w:val="none" w:sz="0" w:space="0" w:color="auto"/>
                    <w:bottom w:val="none" w:sz="0" w:space="0" w:color="auto"/>
                    <w:right w:val="none" w:sz="0" w:space="0" w:color="auto"/>
                  </w:divBdr>
                  <w:divsChild>
                    <w:div w:id="561139703">
                      <w:marLeft w:val="0"/>
                      <w:marRight w:val="0"/>
                      <w:marTop w:val="0"/>
                      <w:marBottom w:val="0"/>
                      <w:divBdr>
                        <w:top w:val="none" w:sz="0" w:space="0" w:color="auto"/>
                        <w:left w:val="none" w:sz="0" w:space="0" w:color="auto"/>
                        <w:bottom w:val="none" w:sz="0" w:space="0" w:color="auto"/>
                        <w:right w:val="none" w:sz="0" w:space="0" w:color="auto"/>
                      </w:divBdr>
                    </w:div>
                    <w:div w:id="13046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992">
          <w:marLeft w:val="0"/>
          <w:marRight w:val="0"/>
          <w:marTop w:val="0"/>
          <w:marBottom w:val="0"/>
          <w:divBdr>
            <w:top w:val="none" w:sz="0" w:space="0" w:color="auto"/>
            <w:left w:val="none" w:sz="0" w:space="0" w:color="auto"/>
            <w:bottom w:val="none" w:sz="0" w:space="0" w:color="auto"/>
            <w:right w:val="none" w:sz="0" w:space="0" w:color="auto"/>
          </w:divBdr>
        </w:div>
        <w:div w:id="704791613">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846410703">
                  <w:marLeft w:val="0"/>
                  <w:marRight w:val="0"/>
                  <w:marTop w:val="75"/>
                  <w:marBottom w:val="75"/>
                  <w:divBdr>
                    <w:top w:val="none" w:sz="0" w:space="0" w:color="auto"/>
                    <w:left w:val="none" w:sz="0" w:space="0" w:color="auto"/>
                    <w:bottom w:val="none" w:sz="0" w:space="0" w:color="auto"/>
                    <w:right w:val="none" w:sz="0" w:space="0" w:color="auto"/>
                  </w:divBdr>
                  <w:divsChild>
                    <w:div w:id="1510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150195">
      <w:bodyDiv w:val="1"/>
      <w:marLeft w:val="0"/>
      <w:marRight w:val="0"/>
      <w:marTop w:val="0"/>
      <w:marBottom w:val="0"/>
      <w:divBdr>
        <w:top w:val="none" w:sz="0" w:space="0" w:color="auto"/>
        <w:left w:val="none" w:sz="0" w:space="0" w:color="auto"/>
        <w:bottom w:val="none" w:sz="0" w:space="0" w:color="auto"/>
        <w:right w:val="none" w:sz="0" w:space="0" w:color="auto"/>
      </w:divBdr>
    </w:div>
    <w:div w:id="1979996796">
      <w:bodyDiv w:val="1"/>
      <w:marLeft w:val="0"/>
      <w:marRight w:val="0"/>
      <w:marTop w:val="0"/>
      <w:marBottom w:val="0"/>
      <w:divBdr>
        <w:top w:val="none" w:sz="0" w:space="0" w:color="auto"/>
        <w:left w:val="none" w:sz="0" w:space="0" w:color="auto"/>
        <w:bottom w:val="none" w:sz="0" w:space="0" w:color="auto"/>
        <w:right w:val="none" w:sz="0" w:space="0" w:color="auto"/>
      </w:divBdr>
      <w:divsChild>
        <w:div w:id="1628463739">
          <w:marLeft w:val="0"/>
          <w:marRight w:val="0"/>
          <w:marTop w:val="180"/>
          <w:marBottom w:val="45"/>
          <w:divBdr>
            <w:top w:val="none" w:sz="0" w:space="0" w:color="auto"/>
            <w:left w:val="none" w:sz="0" w:space="0" w:color="auto"/>
            <w:bottom w:val="none" w:sz="0" w:space="0" w:color="auto"/>
            <w:right w:val="none" w:sz="0" w:space="0" w:color="auto"/>
          </w:divBdr>
        </w:div>
        <w:div w:id="476844439">
          <w:marLeft w:val="0"/>
          <w:marRight w:val="0"/>
          <w:marTop w:val="180"/>
          <w:marBottom w:val="45"/>
          <w:divBdr>
            <w:top w:val="none" w:sz="0" w:space="0" w:color="auto"/>
            <w:left w:val="none" w:sz="0" w:space="0" w:color="auto"/>
            <w:bottom w:val="none" w:sz="0" w:space="0" w:color="auto"/>
            <w:right w:val="none" w:sz="0" w:space="0" w:color="auto"/>
          </w:divBdr>
        </w:div>
        <w:div w:id="494030763">
          <w:marLeft w:val="0"/>
          <w:marRight w:val="0"/>
          <w:marTop w:val="0"/>
          <w:marBottom w:val="0"/>
          <w:divBdr>
            <w:top w:val="none" w:sz="0" w:space="0" w:color="auto"/>
            <w:left w:val="none" w:sz="0" w:space="0" w:color="auto"/>
            <w:bottom w:val="none" w:sz="0" w:space="0" w:color="auto"/>
            <w:right w:val="none" w:sz="0" w:space="0" w:color="auto"/>
          </w:divBdr>
        </w:div>
        <w:div w:id="1821388442">
          <w:marLeft w:val="0"/>
          <w:marRight w:val="0"/>
          <w:marTop w:val="0"/>
          <w:marBottom w:val="0"/>
          <w:divBdr>
            <w:top w:val="none" w:sz="0" w:space="0" w:color="auto"/>
            <w:left w:val="none" w:sz="0" w:space="0" w:color="auto"/>
            <w:bottom w:val="none" w:sz="0" w:space="0" w:color="auto"/>
            <w:right w:val="none" w:sz="0" w:space="0" w:color="auto"/>
          </w:divBdr>
        </w:div>
        <w:div w:id="1339043503">
          <w:marLeft w:val="0"/>
          <w:marRight w:val="0"/>
          <w:marTop w:val="0"/>
          <w:marBottom w:val="0"/>
          <w:divBdr>
            <w:top w:val="none" w:sz="0" w:space="0" w:color="auto"/>
            <w:left w:val="none" w:sz="0" w:space="0" w:color="auto"/>
            <w:bottom w:val="none" w:sz="0" w:space="0" w:color="auto"/>
            <w:right w:val="none" w:sz="0" w:space="0" w:color="auto"/>
          </w:divBdr>
        </w:div>
        <w:div w:id="48117020">
          <w:marLeft w:val="0"/>
          <w:marRight w:val="0"/>
          <w:marTop w:val="180"/>
          <w:marBottom w:val="45"/>
          <w:divBdr>
            <w:top w:val="none" w:sz="0" w:space="0" w:color="auto"/>
            <w:left w:val="none" w:sz="0" w:space="0" w:color="auto"/>
            <w:bottom w:val="none" w:sz="0" w:space="0" w:color="auto"/>
            <w:right w:val="none" w:sz="0" w:space="0" w:color="auto"/>
          </w:divBdr>
        </w:div>
        <w:div w:id="2036224268">
          <w:marLeft w:val="0"/>
          <w:marRight w:val="0"/>
          <w:marTop w:val="0"/>
          <w:marBottom w:val="0"/>
          <w:divBdr>
            <w:top w:val="none" w:sz="0" w:space="0" w:color="auto"/>
            <w:left w:val="none" w:sz="0" w:space="0" w:color="auto"/>
            <w:bottom w:val="none" w:sz="0" w:space="0" w:color="auto"/>
            <w:right w:val="none" w:sz="0" w:space="0" w:color="auto"/>
          </w:divBdr>
        </w:div>
        <w:div w:id="1328627453">
          <w:marLeft w:val="0"/>
          <w:marRight w:val="0"/>
          <w:marTop w:val="180"/>
          <w:marBottom w:val="45"/>
          <w:divBdr>
            <w:top w:val="none" w:sz="0" w:space="0" w:color="auto"/>
            <w:left w:val="none" w:sz="0" w:space="0" w:color="auto"/>
            <w:bottom w:val="none" w:sz="0" w:space="0" w:color="auto"/>
            <w:right w:val="none" w:sz="0" w:space="0" w:color="auto"/>
          </w:divBdr>
        </w:div>
        <w:div w:id="287903894">
          <w:marLeft w:val="0"/>
          <w:marRight w:val="0"/>
          <w:marTop w:val="180"/>
          <w:marBottom w:val="45"/>
          <w:divBdr>
            <w:top w:val="none" w:sz="0" w:space="0" w:color="auto"/>
            <w:left w:val="none" w:sz="0" w:space="0" w:color="auto"/>
            <w:bottom w:val="none" w:sz="0" w:space="0" w:color="auto"/>
            <w:right w:val="none" w:sz="0" w:space="0" w:color="auto"/>
          </w:divBdr>
        </w:div>
        <w:div w:id="1288389676">
          <w:marLeft w:val="0"/>
          <w:marRight w:val="0"/>
          <w:marTop w:val="0"/>
          <w:marBottom w:val="0"/>
          <w:divBdr>
            <w:top w:val="none" w:sz="0" w:space="0" w:color="auto"/>
            <w:left w:val="none" w:sz="0" w:space="0" w:color="auto"/>
            <w:bottom w:val="none" w:sz="0" w:space="0" w:color="auto"/>
            <w:right w:val="none" w:sz="0" w:space="0" w:color="auto"/>
          </w:divBdr>
        </w:div>
        <w:div w:id="1586694411">
          <w:marLeft w:val="0"/>
          <w:marRight w:val="0"/>
          <w:marTop w:val="0"/>
          <w:marBottom w:val="0"/>
          <w:divBdr>
            <w:top w:val="none" w:sz="0" w:space="0" w:color="auto"/>
            <w:left w:val="none" w:sz="0" w:space="0" w:color="auto"/>
            <w:bottom w:val="none" w:sz="0" w:space="0" w:color="auto"/>
            <w:right w:val="none" w:sz="0" w:space="0" w:color="auto"/>
          </w:divBdr>
          <w:divsChild>
            <w:div w:id="111100898">
              <w:marLeft w:val="0"/>
              <w:marRight w:val="0"/>
              <w:marTop w:val="0"/>
              <w:marBottom w:val="0"/>
              <w:divBdr>
                <w:top w:val="none" w:sz="0" w:space="0" w:color="auto"/>
                <w:left w:val="none" w:sz="0" w:space="0" w:color="auto"/>
                <w:bottom w:val="none" w:sz="0" w:space="0" w:color="auto"/>
                <w:right w:val="none" w:sz="0" w:space="0" w:color="auto"/>
              </w:divBdr>
              <w:divsChild>
                <w:div w:id="1925842811">
                  <w:marLeft w:val="0"/>
                  <w:marRight w:val="0"/>
                  <w:marTop w:val="75"/>
                  <w:marBottom w:val="75"/>
                  <w:divBdr>
                    <w:top w:val="none" w:sz="0" w:space="0" w:color="auto"/>
                    <w:left w:val="none" w:sz="0" w:space="0" w:color="auto"/>
                    <w:bottom w:val="none" w:sz="0" w:space="0" w:color="auto"/>
                    <w:right w:val="none" w:sz="0" w:space="0" w:color="auto"/>
                  </w:divBdr>
                  <w:divsChild>
                    <w:div w:id="1900820149">
                      <w:marLeft w:val="0"/>
                      <w:marRight w:val="0"/>
                      <w:marTop w:val="0"/>
                      <w:marBottom w:val="0"/>
                      <w:divBdr>
                        <w:top w:val="none" w:sz="0" w:space="0" w:color="auto"/>
                        <w:left w:val="none" w:sz="0" w:space="0" w:color="auto"/>
                        <w:bottom w:val="none" w:sz="0" w:space="0" w:color="auto"/>
                        <w:right w:val="none" w:sz="0" w:space="0" w:color="auto"/>
                      </w:divBdr>
                    </w:div>
                    <w:div w:id="1745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 w:id="2046903848">
      <w:bodyDiv w:val="1"/>
      <w:marLeft w:val="0"/>
      <w:marRight w:val="0"/>
      <w:marTop w:val="0"/>
      <w:marBottom w:val="0"/>
      <w:divBdr>
        <w:top w:val="none" w:sz="0" w:space="0" w:color="auto"/>
        <w:left w:val="none" w:sz="0" w:space="0" w:color="auto"/>
        <w:bottom w:val="none" w:sz="0" w:space="0" w:color="auto"/>
        <w:right w:val="none" w:sz="0" w:space="0" w:color="auto"/>
      </w:divBdr>
    </w:div>
    <w:div w:id="20566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HDSI/CommonDataMode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12" ma:contentTypeDescription="Create a new document." ma:contentTypeScope="" ma:versionID="07a5c77b34c8d1d41a5f2b5c2438ceb4">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86caefe0ed9fd768e9284ccd0d68e2a3"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C6F81F-4167-014E-A155-C0767E1D3C31}">
  <ds:schemaRefs>
    <ds:schemaRef ds:uri="http://schemas.openxmlformats.org/officeDocument/2006/bibliography"/>
  </ds:schemaRefs>
</ds:datastoreItem>
</file>

<file path=customXml/itemProps2.xml><?xml version="1.0" encoding="utf-8"?>
<ds:datastoreItem xmlns:ds="http://schemas.openxmlformats.org/officeDocument/2006/customXml" ds:itemID="{9DA6D715-FE95-4787-8199-866356FE98A5}">
  <ds:schemaRefs>
    <ds:schemaRef ds:uri="http://schemas.microsoft.com/sharepoint/v3/contenttype/forms"/>
  </ds:schemaRefs>
</ds:datastoreItem>
</file>

<file path=customXml/itemProps3.xml><?xml version="1.0" encoding="utf-8"?>
<ds:datastoreItem xmlns:ds="http://schemas.openxmlformats.org/officeDocument/2006/customXml" ds:itemID="{59479048-892D-44FA-932E-CBEC7D3F1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1A0005-B2F1-45AD-9D13-E8E56060A4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3044</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20355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Reps, Jenna [JRDGB]</cp:lastModifiedBy>
  <cp:revision>7</cp:revision>
  <cp:lastPrinted>2019-10-28T02:05:00Z</cp:lastPrinted>
  <dcterms:created xsi:type="dcterms:W3CDTF">2022-04-25T20:07:00Z</dcterms:created>
  <dcterms:modified xsi:type="dcterms:W3CDTF">2022-04-25T20:29:00Z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id="AEBzj8mZ"/&gt;&lt;style id="http://www.zotero.org/styles/american-medical-association"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name="delayCitationUpdates" value="true"/&gt;&lt;pref name="dontAskDelayCitationUpdates"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 6th edition</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http://www.zotero.org/styles/elsevier-vancouver</vt:lpwstr>
  </property>
  <property fmtid="{D5CDD505-2E9C-101B-9397-08002B2CF9AE}" pid="11" name="Mendeley Recent Style Name 3_1">
    <vt:lpwstr>Elsevier - Vancouver</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8th edition</vt:lpwstr>
  </property>
  <property fmtid="{D5CDD505-2E9C-101B-9397-08002B2CF9AE}" pid="16" name="Mendeley Recent Style Id 6_1">
    <vt:lpwstr>http://www.zotero.org/styles/national-institute-of-health-research</vt:lpwstr>
  </property>
  <property fmtid="{D5CDD505-2E9C-101B-9397-08002B2CF9AE}" pid="17" name="Mendeley Recent Style Name 6_1">
    <vt:lpwstr>National Institute of Health Research</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ContentTypeId">
    <vt:lpwstr>0x010100C383C0C396B93B44A17A7941B4F3C65B</vt:lpwstr>
  </property>
  <property fmtid="{D5CDD505-2E9C-101B-9397-08002B2CF9AE}" pid="25" name="Mendeley Document_1">
    <vt:lpwstr>True</vt:lpwstr>
  </property>
  <property fmtid="{D5CDD505-2E9C-101B-9397-08002B2CF9AE}" pid="26" name="Mendeley Citation Style_1">
    <vt:lpwstr>http://www.zotero.org/styles/national-institute-of-health-research</vt:lpwstr>
  </property>
  <property fmtid="{D5CDD505-2E9C-101B-9397-08002B2CF9AE}" pid="27" name="Mendeley Unique User Id_1">
    <vt:lpwstr>1c580bbe-d7e1-353d-9470-a67546263b90</vt:lpwstr>
  </property>
</Properties>
</file>